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774" w:rsidRDefault="008D3774"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Pr="00376D9B" w:rsidRDefault="00376D9B" w:rsidP="008D3774">
      <w:pPr>
        <w:rPr>
          <w:sz w:val="40"/>
          <w:szCs w:val="40"/>
          <w:lang w:val="en-US"/>
        </w:rPr>
      </w:pPr>
      <w:r>
        <w:rPr>
          <w:sz w:val="40"/>
          <w:szCs w:val="40"/>
          <w:lang w:val="en-US"/>
        </w:rPr>
        <w:t xml:space="preserve">How </w:t>
      </w:r>
      <w:proofErr w:type="gramStart"/>
      <w:r>
        <w:rPr>
          <w:sz w:val="40"/>
          <w:szCs w:val="40"/>
          <w:lang w:val="en-US"/>
        </w:rPr>
        <w:t>To</w:t>
      </w:r>
      <w:proofErr w:type="gramEnd"/>
      <w:r>
        <w:rPr>
          <w:sz w:val="40"/>
          <w:szCs w:val="40"/>
          <w:lang w:val="en-US"/>
        </w:rPr>
        <w:t xml:space="preserve"> - </w:t>
      </w:r>
      <w:r w:rsidRPr="00376D9B">
        <w:rPr>
          <w:sz w:val="40"/>
          <w:szCs w:val="40"/>
          <w:lang w:val="en-US"/>
        </w:rPr>
        <w:t xml:space="preserve">Revit </w:t>
      </w:r>
      <w:r w:rsidR="002C0E47">
        <w:rPr>
          <w:sz w:val="40"/>
          <w:szCs w:val="40"/>
          <w:lang w:val="en-US"/>
        </w:rPr>
        <w:t>File Rename</w:t>
      </w:r>
      <w:r w:rsidRPr="00376D9B">
        <w:rPr>
          <w:sz w:val="40"/>
          <w:szCs w:val="40"/>
          <w:lang w:val="en-US"/>
        </w:rPr>
        <w:t xml:space="preserve"> App</w:t>
      </w: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p w:rsidR="00376D9B" w:rsidRDefault="00376D9B" w:rsidP="008D3774">
      <w:pPr>
        <w:rPr>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09"/>
        <w:gridCol w:w="3209"/>
        <w:gridCol w:w="3210"/>
      </w:tblGrid>
      <w:tr w:rsidR="00376D9B" w:rsidTr="00376D9B">
        <w:tc>
          <w:tcPr>
            <w:tcW w:w="3209" w:type="dxa"/>
          </w:tcPr>
          <w:p w:rsidR="00376D9B" w:rsidRDefault="00376D9B" w:rsidP="008D3774">
            <w:pPr>
              <w:rPr>
                <w:szCs w:val="18"/>
                <w:lang w:val="en-US"/>
              </w:rPr>
            </w:pPr>
            <w:r>
              <w:rPr>
                <w:szCs w:val="18"/>
                <w:lang w:val="en-US"/>
              </w:rPr>
              <w:t>Release Date</w:t>
            </w:r>
          </w:p>
        </w:tc>
        <w:tc>
          <w:tcPr>
            <w:tcW w:w="3209" w:type="dxa"/>
          </w:tcPr>
          <w:p w:rsidR="00376D9B" w:rsidRDefault="00376D9B" w:rsidP="008D3774">
            <w:pPr>
              <w:rPr>
                <w:szCs w:val="18"/>
                <w:lang w:val="en-US"/>
              </w:rPr>
            </w:pPr>
            <w:r>
              <w:rPr>
                <w:szCs w:val="18"/>
                <w:lang w:val="en-US"/>
              </w:rPr>
              <w:t>Version</w:t>
            </w:r>
          </w:p>
        </w:tc>
        <w:tc>
          <w:tcPr>
            <w:tcW w:w="3210" w:type="dxa"/>
          </w:tcPr>
          <w:p w:rsidR="00376D9B" w:rsidRDefault="00376D9B" w:rsidP="008D3774">
            <w:pPr>
              <w:rPr>
                <w:szCs w:val="18"/>
                <w:lang w:val="en-US"/>
              </w:rPr>
            </w:pPr>
            <w:r>
              <w:rPr>
                <w:szCs w:val="18"/>
                <w:lang w:val="en-US"/>
              </w:rPr>
              <w:t>Comments</w:t>
            </w:r>
          </w:p>
        </w:tc>
      </w:tr>
      <w:tr w:rsidR="00376D9B" w:rsidTr="00376D9B">
        <w:tc>
          <w:tcPr>
            <w:tcW w:w="3209" w:type="dxa"/>
          </w:tcPr>
          <w:p w:rsidR="00376D9B" w:rsidRDefault="00376D9B" w:rsidP="008D3774">
            <w:pPr>
              <w:rPr>
                <w:szCs w:val="18"/>
                <w:lang w:val="en-US"/>
              </w:rPr>
            </w:pPr>
            <w:r>
              <w:rPr>
                <w:szCs w:val="18"/>
                <w:lang w:val="en-US"/>
              </w:rPr>
              <w:t>08/01/2013</w:t>
            </w:r>
          </w:p>
        </w:tc>
        <w:tc>
          <w:tcPr>
            <w:tcW w:w="3209" w:type="dxa"/>
          </w:tcPr>
          <w:p w:rsidR="00376D9B" w:rsidRDefault="00376D9B" w:rsidP="008D3774">
            <w:pPr>
              <w:rPr>
                <w:szCs w:val="18"/>
                <w:lang w:val="en-US"/>
              </w:rPr>
            </w:pPr>
            <w:r>
              <w:rPr>
                <w:szCs w:val="18"/>
                <w:lang w:val="en-US"/>
              </w:rPr>
              <w:t>0.1</w:t>
            </w:r>
          </w:p>
        </w:tc>
        <w:tc>
          <w:tcPr>
            <w:tcW w:w="3210" w:type="dxa"/>
          </w:tcPr>
          <w:p w:rsidR="00376D9B" w:rsidRDefault="00376D9B" w:rsidP="008D3774">
            <w:pPr>
              <w:rPr>
                <w:szCs w:val="18"/>
                <w:lang w:val="en-US"/>
              </w:rPr>
            </w:pPr>
            <w:r>
              <w:rPr>
                <w:szCs w:val="18"/>
                <w:lang w:val="en-US"/>
              </w:rPr>
              <w:t>Draft</w:t>
            </w:r>
          </w:p>
        </w:tc>
      </w:tr>
      <w:tr w:rsidR="008D0ED3" w:rsidTr="00376D9B">
        <w:tc>
          <w:tcPr>
            <w:tcW w:w="3209" w:type="dxa"/>
          </w:tcPr>
          <w:p w:rsidR="008D0ED3" w:rsidRDefault="008D0ED3" w:rsidP="008D3774">
            <w:pPr>
              <w:rPr>
                <w:szCs w:val="18"/>
                <w:lang w:val="en-US"/>
              </w:rPr>
            </w:pPr>
            <w:r>
              <w:rPr>
                <w:szCs w:val="18"/>
                <w:lang w:val="en-US"/>
              </w:rPr>
              <w:t>17/06/2013</w:t>
            </w:r>
          </w:p>
        </w:tc>
        <w:tc>
          <w:tcPr>
            <w:tcW w:w="3209" w:type="dxa"/>
          </w:tcPr>
          <w:p w:rsidR="008D0ED3" w:rsidRDefault="008D0ED3" w:rsidP="008D3774">
            <w:pPr>
              <w:rPr>
                <w:szCs w:val="18"/>
                <w:lang w:val="en-US"/>
              </w:rPr>
            </w:pPr>
            <w:r>
              <w:rPr>
                <w:szCs w:val="18"/>
                <w:lang w:val="en-US"/>
              </w:rPr>
              <w:t>0.2</w:t>
            </w:r>
          </w:p>
        </w:tc>
        <w:tc>
          <w:tcPr>
            <w:tcW w:w="3210" w:type="dxa"/>
          </w:tcPr>
          <w:p w:rsidR="008D0ED3" w:rsidRDefault="008D0ED3" w:rsidP="008D3774">
            <w:pPr>
              <w:rPr>
                <w:szCs w:val="18"/>
                <w:lang w:val="en-US"/>
              </w:rPr>
            </w:pPr>
            <w:r>
              <w:rPr>
                <w:szCs w:val="18"/>
                <w:lang w:val="en-US"/>
              </w:rPr>
              <w:t>Icon Update</w:t>
            </w:r>
          </w:p>
        </w:tc>
      </w:tr>
      <w:tr w:rsidR="00C42A45" w:rsidTr="00376D9B">
        <w:tc>
          <w:tcPr>
            <w:tcW w:w="3209" w:type="dxa"/>
          </w:tcPr>
          <w:p w:rsidR="00C42A45" w:rsidRDefault="00C42A45" w:rsidP="008D3774">
            <w:pPr>
              <w:rPr>
                <w:szCs w:val="18"/>
                <w:lang w:val="en-US"/>
              </w:rPr>
            </w:pPr>
            <w:r>
              <w:rPr>
                <w:szCs w:val="18"/>
                <w:lang w:val="en-US"/>
              </w:rPr>
              <w:t>14/08/2013</w:t>
            </w:r>
          </w:p>
        </w:tc>
        <w:tc>
          <w:tcPr>
            <w:tcW w:w="3209" w:type="dxa"/>
          </w:tcPr>
          <w:p w:rsidR="00C42A45" w:rsidRDefault="00C42A45" w:rsidP="008D3774">
            <w:pPr>
              <w:rPr>
                <w:szCs w:val="18"/>
                <w:lang w:val="en-US"/>
              </w:rPr>
            </w:pPr>
            <w:r>
              <w:rPr>
                <w:szCs w:val="18"/>
                <w:lang w:val="en-US"/>
              </w:rPr>
              <w:t>0.3</w:t>
            </w:r>
          </w:p>
        </w:tc>
        <w:tc>
          <w:tcPr>
            <w:tcW w:w="3210" w:type="dxa"/>
          </w:tcPr>
          <w:p w:rsidR="00C42A45" w:rsidRDefault="00C42A45" w:rsidP="008D3774">
            <w:pPr>
              <w:rPr>
                <w:szCs w:val="18"/>
                <w:lang w:val="en-US"/>
              </w:rPr>
            </w:pPr>
            <w:r>
              <w:rPr>
                <w:szCs w:val="18"/>
                <w:lang w:val="en-US"/>
              </w:rPr>
              <w:t>User Interface overhaul</w:t>
            </w:r>
          </w:p>
        </w:tc>
      </w:tr>
    </w:tbl>
    <w:p w:rsidR="00376D9B" w:rsidRDefault="00376D9B" w:rsidP="008D3774">
      <w:pPr>
        <w:rPr>
          <w:szCs w:val="18"/>
          <w:lang w:val="en-US"/>
        </w:rPr>
        <w:sectPr w:rsidR="00376D9B" w:rsidSect="00180ED4">
          <w:headerReference w:type="default" r:id="rId8"/>
          <w:footerReference w:type="default" r:id="rId9"/>
          <w:headerReference w:type="first" r:id="rId10"/>
          <w:footerReference w:type="first" r:id="rId11"/>
          <w:pgSz w:w="11907" w:h="16840" w:code="9"/>
          <w:pgMar w:top="2353" w:right="1134" w:bottom="1956" w:left="1361" w:header="1021" w:footer="425" w:gutter="0"/>
          <w:cols w:space="708"/>
          <w:titlePg/>
          <w:docGrid w:linePitch="360"/>
        </w:sectPr>
      </w:pPr>
    </w:p>
    <w:p w:rsidR="008D3774" w:rsidRDefault="008D3774" w:rsidP="008D3774">
      <w:pPr>
        <w:rPr>
          <w:szCs w:val="18"/>
          <w:lang w:val="en-US"/>
        </w:rPr>
      </w:pPr>
    </w:p>
    <w:p w:rsidR="005206F9" w:rsidRDefault="005206F9" w:rsidP="005206F9">
      <w:pPr>
        <w:pStyle w:val="Heading1"/>
        <w:rPr>
          <w:lang w:val="en-US"/>
        </w:rPr>
      </w:pPr>
      <w:r>
        <w:rPr>
          <w:lang w:val="en-US"/>
        </w:rPr>
        <w:t xml:space="preserve">Summary – </w:t>
      </w:r>
      <w:r w:rsidR="002C0E47">
        <w:rPr>
          <w:lang w:val="en-US"/>
        </w:rPr>
        <w:t xml:space="preserve">File Rename </w:t>
      </w:r>
      <w:r>
        <w:rPr>
          <w:lang w:val="en-US"/>
        </w:rPr>
        <w:t>Tab</w:t>
      </w:r>
    </w:p>
    <w:p w:rsidR="008D3774" w:rsidRDefault="008D3774" w:rsidP="008D3774">
      <w:pPr>
        <w:rPr>
          <w:szCs w:val="18"/>
          <w:lang w:val="en-US"/>
        </w:rPr>
      </w:pPr>
      <w:r>
        <w:rPr>
          <w:szCs w:val="18"/>
          <w:lang w:val="en-US"/>
        </w:rPr>
        <w:t xml:space="preserve">The Revit </w:t>
      </w:r>
      <w:r w:rsidR="002C0E47">
        <w:rPr>
          <w:szCs w:val="18"/>
          <w:lang w:val="en-US"/>
        </w:rPr>
        <w:t>File Rename App</w:t>
      </w:r>
      <w:r>
        <w:rPr>
          <w:szCs w:val="18"/>
          <w:lang w:val="en-US"/>
        </w:rPr>
        <w:t xml:space="preserve"> </w:t>
      </w:r>
      <w:r w:rsidR="002C0E47">
        <w:rPr>
          <w:szCs w:val="18"/>
          <w:lang w:val="en-US"/>
        </w:rPr>
        <w:t>is</w:t>
      </w:r>
      <w:r>
        <w:rPr>
          <w:szCs w:val="18"/>
          <w:lang w:val="en-US"/>
        </w:rPr>
        <w:t xml:space="preserve"> a </w:t>
      </w:r>
      <w:r w:rsidR="002C0E47">
        <w:rPr>
          <w:szCs w:val="18"/>
          <w:lang w:val="en-US"/>
        </w:rPr>
        <w:t>standalone</w:t>
      </w:r>
      <w:r>
        <w:rPr>
          <w:szCs w:val="18"/>
          <w:lang w:val="en-US"/>
        </w:rPr>
        <w:t xml:space="preserve"> add-in meant to </w:t>
      </w:r>
      <w:r w:rsidR="002C0E47">
        <w:rPr>
          <w:szCs w:val="18"/>
          <w:lang w:val="en-US"/>
        </w:rPr>
        <w:t>speed up naming of PDF’s and DWG according to project policy</w:t>
      </w:r>
      <w:r>
        <w:rPr>
          <w:szCs w:val="18"/>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08"/>
        <w:gridCol w:w="1800"/>
        <w:gridCol w:w="4720"/>
      </w:tblGrid>
      <w:tr w:rsidR="00DC60DD" w:rsidTr="00150278">
        <w:tc>
          <w:tcPr>
            <w:tcW w:w="3108" w:type="dxa"/>
          </w:tcPr>
          <w:p w:rsidR="00DC60DD" w:rsidRDefault="00DC60DD" w:rsidP="008D3774">
            <w:pPr>
              <w:rPr>
                <w:szCs w:val="18"/>
                <w:lang w:val="en-US"/>
              </w:rPr>
            </w:pPr>
            <w:r>
              <w:rPr>
                <w:szCs w:val="18"/>
                <w:lang w:val="en-US"/>
              </w:rPr>
              <w:t>App Name</w:t>
            </w:r>
          </w:p>
        </w:tc>
        <w:tc>
          <w:tcPr>
            <w:tcW w:w="1800" w:type="dxa"/>
          </w:tcPr>
          <w:p w:rsidR="00DC60DD" w:rsidRDefault="00DC60DD" w:rsidP="008D3774">
            <w:pPr>
              <w:rPr>
                <w:szCs w:val="18"/>
                <w:lang w:val="en-US"/>
              </w:rPr>
            </w:pPr>
            <w:r>
              <w:rPr>
                <w:szCs w:val="18"/>
                <w:lang w:val="en-US"/>
              </w:rPr>
              <w:t>Icon</w:t>
            </w:r>
          </w:p>
        </w:tc>
        <w:tc>
          <w:tcPr>
            <w:tcW w:w="4720" w:type="dxa"/>
          </w:tcPr>
          <w:p w:rsidR="00DC60DD" w:rsidRDefault="00DC60DD" w:rsidP="008D3774">
            <w:pPr>
              <w:rPr>
                <w:szCs w:val="18"/>
                <w:lang w:val="en-US"/>
              </w:rPr>
            </w:pPr>
            <w:r>
              <w:rPr>
                <w:szCs w:val="18"/>
                <w:lang w:val="en-US"/>
              </w:rPr>
              <w:t>App Usage</w:t>
            </w:r>
          </w:p>
        </w:tc>
      </w:tr>
      <w:tr w:rsidR="00DC60DD" w:rsidTr="00150278">
        <w:tc>
          <w:tcPr>
            <w:tcW w:w="3108" w:type="dxa"/>
          </w:tcPr>
          <w:p w:rsidR="00DC60DD" w:rsidRPr="005206F9" w:rsidRDefault="00A80E57" w:rsidP="008D3774">
            <w:pPr>
              <w:pStyle w:val="ListParagraph"/>
              <w:numPr>
                <w:ilvl w:val="0"/>
                <w:numId w:val="13"/>
              </w:numPr>
              <w:rPr>
                <w:szCs w:val="18"/>
                <w:lang w:val="en-US"/>
              </w:rPr>
            </w:pPr>
            <w:r>
              <w:rPr>
                <w:szCs w:val="18"/>
                <w:lang w:val="en-US"/>
              </w:rPr>
              <w:t>File Rename</w:t>
            </w:r>
          </w:p>
        </w:tc>
        <w:tc>
          <w:tcPr>
            <w:tcW w:w="1800" w:type="dxa"/>
          </w:tcPr>
          <w:p w:rsidR="00DC60DD" w:rsidRDefault="00DC60DD" w:rsidP="008D3774">
            <w:pPr>
              <w:rPr>
                <w:szCs w:val="18"/>
                <w:lang w:val="en-US"/>
              </w:rPr>
            </w:pPr>
            <w:r>
              <w:rPr>
                <w:noProof/>
                <w:szCs w:val="18"/>
              </w:rPr>
              <w:drawing>
                <wp:inline distT="0" distB="0" distL="0" distR="0">
                  <wp:extent cx="430135" cy="460858"/>
                  <wp:effectExtent l="19050" t="0" r="8015" b="0"/>
                  <wp:docPr id="15" name="Picture 14" descr="Icon-Reload 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Reload Family.png"/>
                          <pic:cNvPicPr/>
                        </pic:nvPicPr>
                        <pic:blipFill>
                          <a:blip r:embed="rId12" cstate="print"/>
                          <a:stretch>
                            <a:fillRect/>
                          </a:stretch>
                        </pic:blipFill>
                        <pic:spPr>
                          <a:xfrm>
                            <a:off x="0" y="0"/>
                            <a:ext cx="434586" cy="465627"/>
                          </a:xfrm>
                          <a:prstGeom prst="rect">
                            <a:avLst/>
                          </a:prstGeom>
                        </pic:spPr>
                      </pic:pic>
                    </a:graphicData>
                  </a:graphic>
                </wp:inline>
              </w:drawing>
            </w:r>
          </w:p>
        </w:tc>
        <w:tc>
          <w:tcPr>
            <w:tcW w:w="4720" w:type="dxa"/>
          </w:tcPr>
          <w:p w:rsidR="00DC60DD" w:rsidRDefault="00CC3860" w:rsidP="008D3774">
            <w:pPr>
              <w:rPr>
                <w:szCs w:val="18"/>
                <w:lang w:val="en-US"/>
              </w:rPr>
            </w:pPr>
            <w:r>
              <w:rPr>
                <w:szCs w:val="18"/>
                <w:lang w:val="en-US"/>
              </w:rPr>
              <w:t>Creates any number of dependant views by level</w:t>
            </w:r>
          </w:p>
        </w:tc>
      </w:tr>
    </w:tbl>
    <w:p w:rsidR="005206F9" w:rsidRDefault="005206F9" w:rsidP="008D3774">
      <w:pPr>
        <w:rPr>
          <w:szCs w:val="18"/>
          <w:lang w:val="en-US"/>
        </w:rPr>
      </w:pPr>
    </w:p>
    <w:p w:rsidR="008D3774" w:rsidRDefault="008D3774" w:rsidP="008D3774">
      <w:pPr>
        <w:rPr>
          <w:szCs w:val="18"/>
          <w:lang w:val="en-US"/>
        </w:rPr>
      </w:pPr>
      <w:r>
        <w:rPr>
          <w:szCs w:val="18"/>
          <w:lang w:val="en-US"/>
        </w:rPr>
        <w:t xml:space="preserve">Within the Revit user interface the </w:t>
      </w:r>
      <w:r w:rsidR="00A80E57">
        <w:rPr>
          <w:szCs w:val="18"/>
          <w:lang w:val="en-US"/>
        </w:rPr>
        <w:t>File Rename app</w:t>
      </w:r>
      <w:r>
        <w:rPr>
          <w:szCs w:val="18"/>
          <w:lang w:val="en-US"/>
        </w:rPr>
        <w:t xml:space="preserve"> can be found under the </w:t>
      </w:r>
      <w:r w:rsidR="005206F9">
        <w:rPr>
          <w:szCs w:val="18"/>
          <w:lang w:val="en-US"/>
        </w:rPr>
        <w:t>BVN Tools</w:t>
      </w:r>
      <w:r>
        <w:rPr>
          <w:szCs w:val="18"/>
          <w:lang w:val="en-US"/>
        </w:rPr>
        <w:t xml:space="preserve"> tab:</w:t>
      </w:r>
    </w:p>
    <w:p w:rsidR="005206F9" w:rsidRDefault="005206F9" w:rsidP="008D3774">
      <w:pPr>
        <w:rPr>
          <w:szCs w:val="18"/>
          <w:lang w:val="en-US"/>
        </w:rPr>
      </w:pPr>
      <w:r>
        <w:rPr>
          <w:noProof/>
          <w:szCs w:val="18"/>
        </w:rPr>
        <w:drawing>
          <wp:inline distT="0" distB="0" distL="0" distR="0">
            <wp:extent cx="855298" cy="1124107"/>
            <wp:effectExtent l="19050" t="0" r="1952" b="0"/>
            <wp:docPr id="3" name="Picture 2" descr="Tab-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Family.png"/>
                    <pic:cNvPicPr/>
                  </pic:nvPicPr>
                  <pic:blipFill>
                    <a:blip r:embed="rId13" cstate="print"/>
                    <a:stretch>
                      <a:fillRect/>
                    </a:stretch>
                  </pic:blipFill>
                  <pic:spPr>
                    <a:xfrm>
                      <a:off x="0" y="0"/>
                      <a:ext cx="855298" cy="1124107"/>
                    </a:xfrm>
                    <a:prstGeom prst="rect">
                      <a:avLst/>
                    </a:prstGeom>
                  </pic:spPr>
                </pic:pic>
              </a:graphicData>
            </a:graphic>
          </wp:inline>
        </w:drawing>
      </w:r>
    </w:p>
    <w:p w:rsidR="008D3774" w:rsidRDefault="008D3774" w:rsidP="008D3774">
      <w:pPr>
        <w:rPr>
          <w:szCs w:val="18"/>
          <w:lang w:val="en-US"/>
        </w:rPr>
      </w:pPr>
    </w:p>
    <w:p w:rsidR="008D3774" w:rsidRDefault="008D3774">
      <w:pPr>
        <w:spacing w:after="0"/>
        <w:rPr>
          <w:szCs w:val="18"/>
          <w:lang w:val="en-US"/>
        </w:rPr>
        <w:sectPr w:rsidR="008D3774" w:rsidSect="00180ED4">
          <w:pgSz w:w="11907" w:h="16840" w:code="9"/>
          <w:pgMar w:top="2353" w:right="1134" w:bottom="1956" w:left="1361" w:header="1021" w:footer="425" w:gutter="0"/>
          <w:cols w:space="708"/>
          <w:titlePg/>
          <w:docGrid w:linePitch="360"/>
        </w:sectPr>
      </w:pPr>
    </w:p>
    <w:p w:rsidR="008D3774" w:rsidRDefault="008D3774">
      <w:pPr>
        <w:spacing w:after="0"/>
        <w:rPr>
          <w:szCs w:val="18"/>
          <w:lang w:val="en-US"/>
        </w:rPr>
      </w:pPr>
    </w:p>
    <w:p w:rsidR="004F0547" w:rsidRDefault="00D4152E" w:rsidP="00CE2EFF">
      <w:pPr>
        <w:pStyle w:val="Heading1"/>
        <w:numPr>
          <w:ilvl w:val="0"/>
          <w:numId w:val="19"/>
        </w:numPr>
        <w:rPr>
          <w:lang w:val="en-US"/>
        </w:rPr>
      </w:pPr>
      <w:r>
        <w:rPr>
          <w:szCs w:val="18"/>
          <w:lang w:val="en-US"/>
        </w:rPr>
        <w:t>File Rename</w:t>
      </w:r>
      <w:r w:rsidR="004F0547" w:rsidRPr="00CE2EFF">
        <w:rPr>
          <w:lang w:val="en-US"/>
        </w:rPr>
        <w:t xml:space="preserve"> </w:t>
      </w:r>
      <w:r w:rsidR="007D16C8">
        <w:rPr>
          <w:lang w:val="en-US"/>
        </w:rPr>
        <w:t>- PReface</w:t>
      </w:r>
    </w:p>
    <w:p w:rsidR="00CE2EFF" w:rsidRDefault="00CE2EFF" w:rsidP="00CE2EFF">
      <w:pPr>
        <w:rPr>
          <w:lang w:val="en-US"/>
        </w:rPr>
      </w:pPr>
    </w:p>
    <w:p w:rsidR="00A77874" w:rsidRDefault="00A77874" w:rsidP="00CE2EFF">
      <w:pPr>
        <w:rPr>
          <w:lang w:val="en-US"/>
        </w:rPr>
      </w:pPr>
      <w:r>
        <w:rPr>
          <w:lang w:val="en-US"/>
        </w:rPr>
        <w:t>The ‘</w:t>
      </w:r>
      <w:r w:rsidR="00D4152E">
        <w:rPr>
          <w:lang w:val="en-US"/>
        </w:rPr>
        <w:t>File Rename</w:t>
      </w:r>
      <w:r w:rsidR="00242092">
        <w:rPr>
          <w:lang w:val="en-US"/>
        </w:rPr>
        <w:t>’</w:t>
      </w:r>
      <w:r>
        <w:rPr>
          <w:lang w:val="en-US"/>
        </w:rPr>
        <w:t xml:space="preserve"> app is </w:t>
      </w:r>
      <w:r w:rsidR="00D4152E">
        <w:rPr>
          <w:lang w:val="en-US"/>
        </w:rPr>
        <w:t xml:space="preserve">speeds up dramatically the naming of PDF’s and DWG’s in accordance with a project </w:t>
      </w:r>
      <w:r w:rsidR="00242092">
        <w:rPr>
          <w:lang w:val="en-US"/>
        </w:rPr>
        <w:t xml:space="preserve">naming </w:t>
      </w:r>
      <w:r w:rsidR="00D4152E">
        <w:rPr>
          <w:lang w:val="en-US"/>
        </w:rPr>
        <w:t>policy. It uses information from Revit, i.e. the Revision number, to name files correctly. This reduces human errors and speeds up the documentation issue process.</w:t>
      </w:r>
    </w:p>
    <w:p w:rsidR="00A77874" w:rsidRPr="007D16C8" w:rsidRDefault="00D4152E" w:rsidP="007D16C8">
      <w:pPr>
        <w:pStyle w:val="Heading1"/>
        <w:numPr>
          <w:ilvl w:val="0"/>
          <w:numId w:val="19"/>
        </w:numPr>
        <w:rPr>
          <w:szCs w:val="18"/>
          <w:lang w:val="en-US"/>
        </w:rPr>
      </w:pPr>
      <w:r>
        <w:rPr>
          <w:szCs w:val="18"/>
          <w:lang w:val="en-US"/>
        </w:rPr>
        <w:t>File Rename</w:t>
      </w:r>
      <w:r w:rsidR="007D16C8">
        <w:rPr>
          <w:szCs w:val="18"/>
          <w:lang w:val="en-US"/>
        </w:rPr>
        <w:t xml:space="preserve"> </w:t>
      </w:r>
      <w:r>
        <w:rPr>
          <w:szCs w:val="18"/>
          <w:lang w:val="en-US"/>
        </w:rPr>
        <w:t>–</w:t>
      </w:r>
      <w:r w:rsidR="007D16C8">
        <w:rPr>
          <w:szCs w:val="18"/>
          <w:lang w:val="en-US"/>
        </w:rPr>
        <w:t xml:space="preserve"> </w:t>
      </w:r>
      <w:r>
        <w:rPr>
          <w:szCs w:val="18"/>
          <w:lang w:val="en-US"/>
        </w:rPr>
        <w:t xml:space="preserve">Main </w:t>
      </w:r>
      <w:r w:rsidR="007D16C8">
        <w:rPr>
          <w:szCs w:val="18"/>
          <w:lang w:val="en-US"/>
        </w:rPr>
        <w:t>U</w:t>
      </w:r>
      <w:r w:rsidR="007D16C8" w:rsidRPr="007D16C8">
        <w:rPr>
          <w:szCs w:val="18"/>
          <w:lang w:val="en-US"/>
        </w:rPr>
        <w:t>ser Interface</w:t>
      </w:r>
    </w:p>
    <w:p w:rsidR="007D16C8" w:rsidRDefault="007D16C8" w:rsidP="00CE2EFF">
      <w:pPr>
        <w:rPr>
          <w:lang w:val="en-US"/>
        </w:rPr>
      </w:pPr>
    </w:p>
    <w:p w:rsidR="009D3C9A" w:rsidRDefault="009D3C9A" w:rsidP="00CE2EFF">
      <w:pPr>
        <w:rPr>
          <w:lang w:val="en-US"/>
        </w:rPr>
      </w:pPr>
      <w:r>
        <w:rPr>
          <w:noProof/>
        </w:rPr>
        <w:drawing>
          <wp:inline distT="0" distB="0" distL="0" distR="0">
            <wp:extent cx="5126645" cy="2407970"/>
            <wp:effectExtent l="19050" t="0" r="0" b="0"/>
            <wp:docPr id="13" name="Picture 0" descr="GUI-ReloadFamilies-Mai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ReloadFamilies-Main-doc.png"/>
                    <pic:cNvPicPr/>
                  </pic:nvPicPr>
                  <pic:blipFill>
                    <a:blip r:embed="rId14" cstate="print"/>
                    <a:stretch>
                      <a:fillRect/>
                    </a:stretch>
                  </pic:blipFill>
                  <pic:spPr>
                    <a:xfrm>
                      <a:off x="0" y="0"/>
                      <a:ext cx="5126645" cy="2407970"/>
                    </a:xfrm>
                    <a:prstGeom prst="rect">
                      <a:avLst/>
                    </a:prstGeom>
                  </pic:spPr>
                </pic:pic>
              </a:graphicData>
            </a:graphic>
          </wp:inline>
        </w:drawing>
      </w:r>
    </w:p>
    <w:p w:rsidR="00A77874" w:rsidRDefault="00A77874" w:rsidP="00CE2EF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7669"/>
      </w:tblGrid>
      <w:tr w:rsidR="004F0547" w:rsidTr="008A38A4">
        <w:tc>
          <w:tcPr>
            <w:tcW w:w="1959" w:type="dxa"/>
          </w:tcPr>
          <w:p w:rsidR="004F0547" w:rsidRDefault="004F0547" w:rsidP="00D4152E">
            <w:pPr>
              <w:rPr>
                <w:lang w:val="en-US"/>
              </w:rPr>
            </w:pPr>
            <w:r>
              <w:rPr>
                <w:lang w:val="en-US"/>
              </w:rPr>
              <w:t>1 –</w:t>
            </w:r>
            <w:r w:rsidR="00D4152E">
              <w:rPr>
                <w:lang w:val="en-US"/>
              </w:rPr>
              <w:t>Tab selector</w:t>
            </w:r>
          </w:p>
        </w:tc>
        <w:tc>
          <w:tcPr>
            <w:tcW w:w="7669" w:type="dxa"/>
          </w:tcPr>
          <w:p w:rsidR="00FD7BD9" w:rsidRDefault="00D4152E" w:rsidP="00895B75">
            <w:pPr>
              <w:rPr>
                <w:lang w:val="en-US"/>
              </w:rPr>
            </w:pPr>
            <w:r>
              <w:rPr>
                <w:lang w:val="en-US"/>
              </w:rPr>
              <w:t>Switches between the main</w:t>
            </w:r>
            <w:r w:rsidR="00895B75">
              <w:rPr>
                <w:lang w:val="en-US"/>
              </w:rPr>
              <w:t>,</w:t>
            </w:r>
            <w:r>
              <w:rPr>
                <w:lang w:val="en-US"/>
              </w:rPr>
              <w:t xml:space="preserve"> </w:t>
            </w:r>
            <w:r w:rsidR="00895B75">
              <w:rPr>
                <w:lang w:val="en-US"/>
              </w:rPr>
              <w:t xml:space="preserve">settings </w:t>
            </w:r>
            <w:r>
              <w:rPr>
                <w:lang w:val="en-US"/>
              </w:rPr>
              <w:t>and log tab.</w:t>
            </w:r>
          </w:p>
        </w:tc>
      </w:tr>
      <w:tr w:rsidR="004F0547" w:rsidTr="008A38A4">
        <w:tc>
          <w:tcPr>
            <w:tcW w:w="1959" w:type="dxa"/>
          </w:tcPr>
          <w:p w:rsidR="004F0547" w:rsidRDefault="004F0547" w:rsidP="00D4152E">
            <w:pPr>
              <w:rPr>
                <w:lang w:val="en-US"/>
              </w:rPr>
            </w:pPr>
            <w:r>
              <w:rPr>
                <w:lang w:val="en-US"/>
              </w:rPr>
              <w:t xml:space="preserve">2 – </w:t>
            </w:r>
            <w:r w:rsidR="00895B75">
              <w:rPr>
                <w:lang w:val="en-US"/>
              </w:rPr>
              <w:t>Browse to Folder</w:t>
            </w:r>
          </w:p>
        </w:tc>
        <w:tc>
          <w:tcPr>
            <w:tcW w:w="7669" w:type="dxa"/>
          </w:tcPr>
          <w:p w:rsidR="004F0547" w:rsidRDefault="00895B75" w:rsidP="000D36F0">
            <w:pPr>
              <w:rPr>
                <w:lang w:val="en-US"/>
              </w:rPr>
            </w:pPr>
            <w:r>
              <w:rPr>
                <w:lang w:val="en-US"/>
              </w:rPr>
              <w:t>The path to your folder containing the files to be renamed. In can directly be copied and paste from windows explorer.</w:t>
            </w:r>
          </w:p>
        </w:tc>
      </w:tr>
      <w:tr w:rsidR="005E0E4F" w:rsidTr="008A38A4">
        <w:tc>
          <w:tcPr>
            <w:tcW w:w="1959" w:type="dxa"/>
          </w:tcPr>
          <w:p w:rsidR="005E0E4F" w:rsidRDefault="005E0E4F" w:rsidP="00242092">
            <w:pPr>
              <w:rPr>
                <w:lang w:val="en-US"/>
              </w:rPr>
            </w:pPr>
            <w:r>
              <w:rPr>
                <w:lang w:val="en-US"/>
              </w:rPr>
              <w:t xml:space="preserve">3 – </w:t>
            </w:r>
            <w:r w:rsidR="00242092">
              <w:rPr>
                <w:lang w:val="en-US"/>
              </w:rPr>
              <w:t>Browse To Folder Dialogue</w:t>
            </w:r>
          </w:p>
        </w:tc>
        <w:tc>
          <w:tcPr>
            <w:tcW w:w="7669" w:type="dxa"/>
          </w:tcPr>
          <w:p w:rsidR="005E0E4F" w:rsidRDefault="00242092" w:rsidP="00242092">
            <w:pPr>
              <w:rPr>
                <w:lang w:val="en-US"/>
              </w:rPr>
            </w:pPr>
            <w:r>
              <w:rPr>
                <w:lang w:val="en-US"/>
              </w:rPr>
              <w:t xml:space="preserve">Shows a standard Windows Folder Browse Dialogue which can be used to locate the folder containing all </w:t>
            </w:r>
            <w:proofErr w:type="spellStart"/>
            <w:r>
              <w:rPr>
                <w:lang w:val="en-US"/>
              </w:rPr>
              <w:t>pdf’s</w:t>
            </w:r>
            <w:proofErr w:type="spellEnd"/>
            <w:r>
              <w:rPr>
                <w:lang w:val="en-US"/>
              </w:rPr>
              <w:t xml:space="preserve"> and </w:t>
            </w:r>
            <w:proofErr w:type="spellStart"/>
            <w:r>
              <w:rPr>
                <w:lang w:val="en-US"/>
              </w:rPr>
              <w:t>dwg</w:t>
            </w:r>
            <w:proofErr w:type="spellEnd"/>
            <w:r>
              <w:rPr>
                <w:lang w:val="en-US"/>
              </w:rPr>
              <w:t xml:space="preserve"> files to be renamed.</w:t>
            </w:r>
          </w:p>
        </w:tc>
      </w:tr>
      <w:tr w:rsidR="004F0547" w:rsidTr="008A38A4">
        <w:tc>
          <w:tcPr>
            <w:tcW w:w="1959" w:type="dxa"/>
          </w:tcPr>
          <w:p w:rsidR="004F0547" w:rsidRDefault="004F0547" w:rsidP="00895B75">
            <w:pPr>
              <w:rPr>
                <w:lang w:val="en-US"/>
              </w:rPr>
            </w:pPr>
            <w:r>
              <w:rPr>
                <w:lang w:val="en-US"/>
              </w:rPr>
              <w:t>4</w:t>
            </w:r>
            <w:r w:rsidR="005E0E4F">
              <w:rPr>
                <w:lang w:val="en-US"/>
              </w:rPr>
              <w:t xml:space="preserve"> </w:t>
            </w:r>
            <w:r w:rsidR="00895B75">
              <w:rPr>
                <w:lang w:val="en-US"/>
              </w:rPr>
              <w:t>–</w:t>
            </w:r>
            <w:r w:rsidR="000D36F0">
              <w:rPr>
                <w:lang w:val="en-US"/>
              </w:rPr>
              <w:t xml:space="preserve"> </w:t>
            </w:r>
            <w:r w:rsidR="00895B75">
              <w:rPr>
                <w:lang w:val="en-US"/>
              </w:rPr>
              <w:t xml:space="preserve">Live Preview </w:t>
            </w:r>
          </w:p>
        </w:tc>
        <w:tc>
          <w:tcPr>
            <w:tcW w:w="7669" w:type="dxa"/>
          </w:tcPr>
          <w:p w:rsidR="005E0E4F" w:rsidRDefault="00895B75" w:rsidP="00895B75">
            <w:pPr>
              <w:rPr>
                <w:lang w:val="en-US"/>
              </w:rPr>
            </w:pPr>
            <w:r>
              <w:rPr>
                <w:lang w:val="en-US"/>
              </w:rPr>
              <w:t>Shows existing files names in left hand side column and how they will be named in the right hand side column.  Any files which don’t have a matching sheet in the project file displays an ‘n/a’ in the right hand side column.</w:t>
            </w:r>
          </w:p>
        </w:tc>
      </w:tr>
      <w:tr w:rsidR="008E128D" w:rsidTr="008A38A4">
        <w:tc>
          <w:tcPr>
            <w:tcW w:w="1959" w:type="dxa"/>
          </w:tcPr>
          <w:p w:rsidR="008E128D" w:rsidRDefault="00895B75" w:rsidP="00895B75">
            <w:pPr>
              <w:rPr>
                <w:lang w:val="en-US"/>
              </w:rPr>
            </w:pPr>
            <w:r>
              <w:rPr>
                <w:lang w:val="en-US"/>
              </w:rPr>
              <w:t>5</w:t>
            </w:r>
            <w:r w:rsidR="008E128D">
              <w:rPr>
                <w:lang w:val="en-US"/>
              </w:rPr>
              <w:t xml:space="preserve"> </w:t>
            </w:r>
            <w:r w:rsidR="000D36F0">
              <w:rPr>
                <w:lang w:val="en-US"/>
              </w:rPr>
              <w:t>–</w:t>
            </w:r>
            <w:r w:rsidR="008E128D">
              <w:rPr>
                <w:lang w:val="en-US"/>
              </w:rPr>
              <w:t xml:space="preserve"> </w:t>
            </w:r>
            <w:r>
              <w:rPr>
                <w:lang w:val="en-US"/>
              </w:rPr>
              <w:t>Select All Ok</w:t>
            </w:r>
          </w:p>
        </w:tc>
        <w:tc>
          <w:tcPr>
            <w:tcW w:w="7669" w:type="dxa"/>
          </w:tcPr>
          <w:p w:rsidR="008E128D" w:rsidRDefault="00895B75" w:rsidP="00895B75">
            <w:pPr>
              <w:rPr>
                <w:lang w:val="en-US"/>
              </w:rPr>
            </w:pPr>
            <w:r>
              <w:rPr>
                <w:lang w:val="en-US"/>
              </w:rPr>
              <w:t>Will select all files in the preview window which have a matching sheet associated with them.</w:t>
            </w:r>
          </w:p>
        </w:tc>
      </w:tr>
      <w:tr w:rsidR="003D1D4A" w:rsidTr="008A38A4">
        <w:trPr>
          <w:trHeight w:val="611"/>
        </w:trPr>
        <w:tc>
          <w:tcPr>
            <w:tcW w:w="1959" w:type="dxa"/>
          </w:tcPr>
          <w:p w:rsidR="003D1D4A" w:rsidRDefault="003D1D4A" w:rsidP="00895B75">
            <w:pPr>
              <w:rPr>
                <w:lang w:val="en-US"/>
              </w:rPr>
            </w:pPr>
            <w:r>
              <w:rPr>
                <w:lang w:val="en-US"/>
              </w:rPr>
              <w:t xml:space="preserve">6 </w:t>
            </w:r>
            <w:r w:rsidR="00895B75">
              <w:rPr>
                <w:lang w:val="en-US"/>
              </w:rPr>
              <w:t xml:space="preserve"> - Invert Selection</w:t>
            </w:r>
          </w:p>
        </w:tc>
        <w:tc>
          <w:tcPr>
            <w:tcW w:w="7669" w:type="dxa"/>
          </w:tcPr>
          <w:p w:rsidR="003D1D4A" w:rsidRDefault="00895B75" w:rsidP="008E128D">
            <w:pPr>
              <w:rPr>
                <w:lang w:val="en-US"/>
              </w:rPr>
            </w:pPr>
            <w:r>
              <w:rPr>
                <w:lang w:val="en-US"/>
              </w:rPr>
              <w:t xml:space="preserve">Will invert the selection in the live preview. </w:t>
            </w:r>
          </w:p>
        </w:tc>
      </w:tr>
      <w:tr w:rsidR="000D36F0" w:rsidTr="008A38A4">
        <w:tc>
          <w:tcPr>
            <w:tcW w:w="1959" w:type="dxa"/>
          </w:tcPr>
          <w:p w:rsidR="000D36F0" w:rsidRDefault="00895B75" w:rsidP="000D36F0">
            <w:pPr>
              <w:rPr>
                <w:lang w:val="en-US"/>
              </w:rPr>
            </w:pPr>
            <w:r>
              <w:rPr>
                <w:lang w:val="en-US"/>
              </w:rPr>
              <w:t>7 - Quit</w:t>
            </w:r>
          </w:p>
        </w:tc>
        <w:tc>
          <w:tcPr>
            <w:tcW w:w="7669" w:type="dxa"/>
          </w:tcPr>
          <w:p w:rsidR="000D36F0" w:rsidRDefault="00895B75" w:rsidP="003D1D4A">
            <w:pPr>
              <w:rPr>
                <w:lang w:val="en-US"/>
              </w:rPr>
            </w:pPr>
            <w:r>
              <w:rPr>
                <w:lang w:val="en-US"/>
              </w:rPr>
              <w:t>Cancels any actions and returns to Revit</w:t>
            </w:r>
          </w:p>
        </w:tc>
      </w:tr>
      <w:tr w:rsidR="003D1D4A" w:rsidTr="008A38A4">
        <w:tc>
          <w:tcPr>
            <w:tcW w:w="1959" w:type="dxa"/>
          </w:tcPr>
          <w:p w:rsidR="003D1D4A" w:rsidRDefault="00895B75" w:rsidP="000D36F0">
            <w:pPr>
              <w:rPr>
                <w:lang w:val="en-US"/>
              </w:rPr>
            </w:pPr>
            <w:r>
              <w:rPr>
                <w:lang w:val="en-US"/>
              </w:rPr>
              <w:t>8</w:t>
            </w:r>
            <w:r w:rsidR="003D1D4A">
              <w:rPr>
                <w:lang w:val="en-US"/>
              </w:rPr>
              <w:t xml:space="preserve"> - </w:t>
            </w:r>
            <w:r>
              <w:rPr>
                <w:lang w:val="en-US"/>
              </w:rPr>
              <w:t>Rename</w:t>
            </w:r>
          </w:p>
        </w:tc>
        <w:tc>
          <w:tcPr>
            <w:tcW w:w="7669" w:type="dxa"/>
          </w:tcPr>
          <w:p w:rsidR="003D1D4A" w:rsidRDefault="00895B75" w:rsidP="003D1D4A">
            <w:pPr>
              <w:rPr>
                <w:lang w:val="en-US"/>
              </w:rPr>
            </w:pPr>
            <w:r>
              <w:rPr>
                <w:lang w:val="en-US"/>
              </w:rPr>
              <w:t xml:space="preserve">Will start the rename process of all files found in the target </w:t>
            </w:r>
            <w:proofErr w:type="gramStart"/>
            <w:r>
              <w:rPr>
                <w:lang w:val="en-US"/>
              </w:rPr>
              <w:t>folder.</w:t>
            </w:r>
            <w:proofErr w:type="gramEnd"/>
            <w:r>
              <w:rPr>
                <w:lang w:val="en-US"/>
              </w:rPr>
              <w:t xml:space="preserve"> After completion a ‘Finished’ Message will be displayed.</w:t>
            </w:r>
          </w:p>
        </w:tc>
      </w:tr>
    </w:tbl>
    <w:p w:rsidR="003F389C" w:rsidRDefault="003F389C" w:rsidP="008D3774">
      <w:pPr>
        <w:rPr>
          <w:lang w:val="en-US"/>
        </w:rPr>
      </w:pPr>
    </w:p>
    <w:p w:rsidR="00242092" w:rsidRDefault="00242092" w:rsidP="008D3774">
      <w:pPr>
        <w:rPr>
          <w:lang w:val="en-US"/>
        </w:rPr>
      </w:pPr>
    </w:p>
    <w:p w:rsidR="00242092" w:rsidRDefault="00242092" w:rsidP="008D3774">
      <w:pPr>
        <w:rPr>
          <w:lang w:val="en-US"/>
        </w:rPr>
      </w:pPr>
    </w:p>
    <w:p w:rsidR="00242092" w:rsidRDefault="00242092" w:rsidP="008D3774">
      <w:pPr>
        <w:rPr>
          <w:lang w:val="en-US"/>
        </w:rPr>
      </w:pPr>
    </w:p>
    <w:p w:rsidR="00242092" w:rsidRDefault="00242092" w:rsidP="008D3774">
      <w:pPr>
        <w:rPr>
          <w:lang w:val="en-US"/>
        </w:rPr>
      </w:pPr>
    </w:p>
    <w:p w:rsidR="00242092" w:rsidRDefault="00242092" w:rsidP="00242092">
      <w:pPr>
        <w:pStyle w:val="Heading1"/>
        <w:numPr>
          <w:ilvl w:val="0"/>
          <w:numId w:val="19"/>
        </w:numPr>
        <w:rPr>
          <w:szCs w:val="18"/>
          <w:lang w:val="en-US"/>
        </w:rPr>
      </w:pPr>
      <w:r w:rsidRPr="00242092">
        <w:rPr>
          <w:szCs w:val="18"/>
          <w:lang w:val="en-US"/>
        </w:rPr>
        <w:t xml:space="preserve">File Rename </w:t>
      </w:r>
      <w:r>
        <w:rPr>
          <w:szCs w:val="18"/>
          <w:lang w:val="en-US"/>
        </w:rPr>
        <w:t>–</w:t>
      </w:r>
      <w:r w:rsidRPr="00242092">
        <w:rPr>
          <w:szCs w:val="18"/>
          <w:lang w:val="en-US"/>
        </w:rPr>
        <w:t xml:space="preserve"> Settings</w:t>
      </w:r>
    </w:p>
    <w:p w:rsidR="00242092" w:rsidRDefault="00242092" w:rsidP="00242092">
      <w:pPr>
        <w:rPr>
          <w:lang w:val="en-US"/>
        </w:rPr>
      </w:pPr>
    </w:p>
    <w:p w:rsidR="00242092" w:rsidRDefault="00242092" w:rsidP="00242092">
      <w:pPr>
        <w:rPr>
          <w:lang w:val="en-US"/>
        </w:rPr>
      </w:pPr>
      <w:r>
        <w:rPr>
          <w:noProof/>
        </w:rPr>
        <w:drawing>
          <wp:inline distT="0" distB="0" distL="0" distR="0">
            <wp:extent cx="5513037" cy="2589581"/>
            <wp:effectExtent l="19050" t="0" r="0" b="0"/>
            <wp:docPr id="2" name="Picture 1" descr="GUI-FileRename-Settings-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FileRename-Settings-doc.png"/>
                    <pic:cNvPicPr/>
                  </pic:nvPicPr>
                  <pic:blipFill>
                    <a:blip r:embed="rId15" cstate="print"/>
                    <a:stretch>
                      <a:fillRect/>
                    </a:stretch>
                  </pic:blipFill>
                  <pic:spPr>
                    <a:xfrm>
                      <a:off x="0" y="0"/>
                      <a:ext cx="5515146" cy="2590572"/>
                    </a:xfrm>
                    <a:prstGeom prst="rect">
                      <a:avLst/>
                    </a:prstGeom>
                  </pic:spPr>
                </pic:pic>
              </a:graphicData>
            </a:graphic>
          </wp:inline>
        </w:drawing>
      </w:r>
    </w:p>
    <w:p w:rsidR="00242092" w:rsidRDefault="00242092" w:rsidP="0024209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7669"/>
      </w:tblGrid>
      <w:tr w:rsidR="00242092" w:rsidTr="000D7828">
        <w:tc>
          <w:tcPr>
            <w:tcW w:w="1959" w:type="dxa"/>
          </w:tcPr>
          <w:p w:rsidR="00242092" w:rsidRDefault="00242092" w:rsidP="000D7828">
            <w:pPr>
              <w:rPr>
                <w:lang w:val="en-US"/>
              </w:rPr>
            </w:pPr>
            <w:r>
              <w:rPr>
                <w:lang w:val="en-US"/>
              </w:rPr>
              <w:t>1 –</w:t>
            </w:r>
            <w:r>
              <w:rPr>
                <w:lang w:val="en-US"/>
              </w:rPr>
              <w:t xml:space="preserve"> </w:t>
            </w:r>
            <w:r>
              <w:rPr>
                <w:lang w:val="en-US"/>
              </w:rPr>
              <w:t>Use same settings for PDF and DWG</w:t>
            </w:r>
            <w:r>
              <w:rPr>
                <w:lang w:val="en-US"/>
              </w:rPr>
              <w:t xml:space="preserve"> </w:t>
            </w:r>
            <w:r>
              <w:rPr>
                <w:lang w:val="en-US"/>
              </w:rPr>
              <w:t>r</w:t>
            </w:r>
          </w:p>
        </w:tc>
        <w:tc>
          <w:tcPr>
            <w:tcW w:w="7669" w:type="dxa"/>
          </w:tcPr>
          <w:p w:rsidR="00242092" w:rsidRDefault="00FF0AD8" w:rsidP="00FF0AD8">
            <w:pPr>
              <w:rPr>
                <w:lang w:val="en-US"/>
              </w:rPr>
            </w:pPr>
            <w:r>
              <w:rPr>
                <w:lang w:val="en-US"/>
              </w:rPr>
              <w:t xml:space="preserve">The same renaming rules will be applied for PDF’s and DWG files. The Settings DWG group </w:t>
            </w:r>
            <w:r>
              <w:rPr>
                <w:lang w:val="en-US"/>
              </w:rPr>
              <w:t>5</w:t>
            </w:r>
            <w:r>
              <w:rPr>
                <w:lang w:val="en-US"/>
              </w:rPr>
              <w:t>) will be disabled when this option is ticked. Note: quite often PDF’s and DWG’s require ever so slightly different settings for web based documentation systems like Aconex.</w:t>
            </w:r>
          </w:p>
        </w:tc>
      </w:tr>
      <w:tr w:rsidR="00242092" w:rsidTr="000D7828">
        <w:tc>
          <w:tcPr>
            <w:tcW w:w="1959" w:type="dxa"/>
          </w:tcPr>
          <w:p w:rsidR="00242092" w:rsidRDefault="00242092" w:rsidP="000D7828">
            <w:pPr>
              <w:rPr>
                <w:lang w:val="en-US"/>
              </w:rPr>
            </w:pPr>
            <w:r>
              <w:rPr>
                <w:lang w:val="en-US"/>
              </w:rPr>
              <w:t xml:space="preserve">2 – </w:t>
            </w:r>
            <w:r w:rsidR="00FF0AD8">
              <w:rPr>
                <w:lang w:val="en-US"/>
              </w:rPr>
              <w:t>Remove Spaces in drawing numbers</w:t>
            </w:r>
          </w:p>
        </w:tc>
        <w:tc>
          <w:tcPr>
            <w:tcW w:w="7669" w:type="dxa"/>
          </w:tcPr>
          <w:p w:rsidR="00242092" w:rsidRPr="00C42A45" w:rsidRDefault="00FF0AD8" w:rsidP="00C42A45">
            <w:pPr>
              <w:rPr>
                <w:lang w:val="en-US"/>
              </w:rPr>
            </w:pPr>
            <w:r w:rsidRPr="00C42A45">
              <w:rPr>
                <w:lang w:val="en-US"/>
              </w:rPr>
              <w:t xml:space="preserve">Sometimes long drawing numbers in Revit have spaces in them to enable Revit to format (line break) them properly in call outs. This option removes those spaces since they are purely </w:t>
            </w:r>
            <w:r w:rsidR="00C42A45">
              <w:rPr>
                <w:lang w:val="en-US"/>
              </w:rPr>
              <w:t xml:space="preserve">of </w:t>
            </w:r>
            <w:proofErr w:type="spellStart"/>
            <w:r w:rsidR="00C42A45">
              <w:rPr>
                <w:lang w:val="en-US"/>
              </w:rPr>
              <w:t>cosmetical</w:t>
            </w:r>
            <w:proofErr w:type="spellEnd"/>
            <w:r w:rsidR="00C42A45">
              <w:rPr>
                <w:lang w:val="en-US"/>
              </w:rPr>
              <w:t xml:space="preserve"> </w:t>
            </w:r>
            <w:r w:rsidRPr="00C42A45">
              <w:rPr>
                <w:lang w:val="en-US"/>
              </w:rPr>
              <w:t>nature.</w:t>
            </w:r>
          </w:p>
        </w:tc>
      </w:tr>
      <w:tr w:rsidR="00242092" w:rsidTr="000D7828">
        <w:tc>
          <w:tcPr>
            <w:tcW w:w="1959" w:type="dxa"/>
          </w:tcPr>
          <w:p w:rsidR="00242092" w:rsidRDefault="00FF0AD8" w:rsidP="00FF0AD8">
            <w:pPr>
              <w:rPr>
                <w:lang w:val="en-US"/>
              </w:rPr>
            </w:pPr>
            <w:r>
              <w:rPr>
                <w:lang w:val="en-US"/>
              </w:rPr>
              <w:t>3</w:t>
            </w:r>
            <w:r>
              <w:rPr>
                <w:lang w:val="en-US"/>
              </w:rPr>
              <w:t xml:space="preserve"> /</w:t>
            </w:r>
            <w:r>
              <w:rPr>
                <w:lang w:val="en-US"/>
              </w:rPr>
              <w:t>5</w:t>
            </w:r>
            <w:r>
              <w:rPr>
                <w:lang w:val="en-US"/>
              </w:rPr>
              <w:t xml:space="preserve"> – Settings PDF/ DWG</w:t>
            </w:r>
          </w:p>
        </w:tc>
        <w:tc>
          <w:tcPr>
            <w:tcW w:w="7669" w:type="dxa"/>
          </w:tcPr>
          <w:p w:rsidR="00242092" w:rsidRDefault="00FF0AD8" w:rsidP="000D7828">
            <w:pPr>
              <w:rPr>
                <w:lang w:val="en-US"/>
              </w:rPr>
            </w:pPr>
            <w:r>
              <w:rPr>
                <w:lang w:val="en-US"/>
              </w:rPr>
              <w:t>These fields govern how a file (</w:t>
            </w:r>
            <w:proofErr w:type="spellStart"/>
            <w:r>
              <w:rPr>
                <w:lang w:val="en-US"/>
              </w:rPr>
              <w:t>pdf</w:t>
            </w:r>
            <w:proofErr w:type="spellEnd"/>
            <w:r>
              <w:rPr>
                <w:lang w:val="en-US"/>
              </w:rPr>
              <w:t xml:space="preserve"> or </w:t>
            </w:r>
            <w:proofErr w:type="spellStart"/>
            <w:r>
              <w:rPr>
                <w:lang w:val="en-US"/>
              </w:rPr>
              <w:t>dwg</w:t>
            </w:r>
            <w:proofErr w:type="spellEnd"/>
            <w:r>
              <w:rPr>
                <w:lang w:val="en-US"/>
              </w:rPr>
              <w:t>) will be named.</w:t>
            </w:r>
          </w:p>
          <w:p w:rsidR="00FF0AD8" w:rsidRDefault="00FF0AD8" w:rsidP="000D7828">
            <w:pPr>
              <w:rPr>
                <w:lang w:val="en-US"/>
              </w:rPr>
            </w:pPr>
            <w:r>
              <w:rPr>
                <w:lang w:val="en-US"/>
              </w:rPr>
              <w:t>A file name can be made up of</w:t>
            </w:r>
            <w:r w:rsidR="00C42A45">
              <w:rPr>
                <w:lang w:val="en-US"/>
              </w:rPr>
              <w:t>:</w:t>
            </w:r>
          </w:p>
          <w:p w:rsidR="00FF0AD8" w:rsidRDefault="00FF0AD8" w:rsidP="00FF0AD8">
            <w:pPr>
              <w:pStyle w:val="ListParagraph"/>
              <w:numPr>
                <w:ilvl w:val="0"/>
                <w:numId w:val="33"/>
              </w:numPr>
              <w:rPr>
                <w:lang w:val="en-US"/>
              </w:rPr>
            </w:pPr>
            <w:r>
              <w:rPr>
                <w:lang w:val="en-US"/>
              </w:rPr>
              <w:t xml:space="preserve">Text </w:t>
            </w:r>
            <w:r w:rsidR="00C42A45">
              <w:rPr>
                <w:lang w:val="en-US"/>
              </w:rPr>
              <w:t xml:space="preserve">- </w:t>
            </w:r>
            <w:r>
              <w:rPr>
                <w:lang w:val="en-US"/>
              </w:rPr>
              <w:t>simple text which is always the same for all sheets</w:t>
            </w:r>
            <w:r w:rsidR="00C42A45">
              <w:rPr>
                <w:lang w:val="en-US"/>
              </w:rPr>
              <w:t>-</w:t>
            </w:r>
            <w:proofErr w:type="spellStart"/>
            <w:r w:rsidR="00C42A45">
              <w:rPr>
                <w:lang w:val="en-US"/>
              </w:rPr>
              <w:t>coloured</w:t>
            </w:r>
            <w:proofErr w:type="spellEnd"/>
            <w:r w:rsidR="00C42A45">
              <w:rPr>
                <w:lang w:val="en-US"/>
              </w:rPr>
              <w:t xml:space="preserve"> black</w:t>
            </w:r>
          </w:p>
          <w:p w:rsidR="00FF0AD8" w:rsidRDefault="00FF0AD8" w:rsidP="00FF0AD8">
            <w:pPr>
              <w:pStyle w:val="ListParagraph"/>
              <w:numPr>
                <w:ilvl w:val="0"/>
                <w:numId w:val="33"/>
              </w:numPr>
              <w:rPr>
                <w:lang w:val="en-US"/>
              </w:rPr>
            </w:pPr>
            <w:r>
              <w:rPr>
                <w:lang w:val="en-US"/>
              </w:rPr>
              <w:t>Keywords</w:t>
            </w:r>
            <w:r w:rsidR="00C42A45">
              <w:rPr>
                <w:lang w:val="en-US"/>
              </w:rPr>
              <w:t xml:space="preserve"> - </w:t>
            </w:r>
            <w:r>
              <w:rPr>
                <w:lang w:val="en-US"/>
              </w:rPr>
              <w:t xml:space="preserve">these are bracketed by </w:t>
            </w:r>
            <w:proofErr w:type="gramStart"/>
            <w:r>
              <w:rPr>
                <w:lang w:val="en-US"/>
              </w:rPr>
              <w:t xml:space="preserve">a </w:t>
            </w:r>
            <w:r w:rsidR="00C42A45">
              <w:rPr>
                <w:lang w:val="en-US"/>
              </w:rPr>
              <w:t>?</w:t>
            </w:r>
            <w:proofErr w:type="gramEnd"/>
            <w:r w:rsidR="00C42A45">
              <w:rPr>
                <w:lang w:val="en-US"/>
              </w:rPr>
              <w:t xml:space="preserve"> – </w:t>
            </w:r>
            <w:proofErr w:type="spellStart"/>
            <w:r w:rsidR="00C42A45">
              <w:rPr>
                <w:lang w:val="en-US"/>
              </w:rPr>
              <w:t>coloured</w:t>
            </w:r>
            <w:proofErr w:type="spellEnd"/>
            <w:r w:rsidR="00C42A45">
              <w:rPr>
                <w:lang w:val="en-US"/>
              </w:rPr>
              <w:t xml:space="preserve"> green</w:t>
            </w:r>
          </w:p>
          <w:p w:rsidR="00FF0AD8" w:rsidRDefault="00FF0AD8" w:rsidP="00FF0AD8">
            <w:pPr>
              <w:pStyle w:val="ListParagraph"/>
              <w:numPr>
                <w:ilvl w:val="0"/>
                <w:numId w:val="33"/>
              </w:numPr>
              <w:rPr>
                <w:lang w:val="en-US"/>
              </w:rPr>
            </w:pPr>
            <w:r>
              <w:rPr>
                <w:lang w:val="en-US"/>
              </w:rPr>
              <w:t>Parameters associated with a sheet</w:t>
            </w:r>
            <w:r w:rsidR="00C42A45">
              <w:rPr>
                <w:lang w:val="en-US"/>
              </w:rPr>
              <w:t xml:space="preserve"> - </w:t>
            </w:r>
            <w:r>
              <w:rPr>
                <w:lang w:val="en-US"/>
              </w:rPr>
              <w:t>these are bracketed by a ?*</w:t>
            </w:r>
            <w:r w:rsidR="00C42A45">
              <w:rPr>
                <w:lang w:val="en-US"/>
              </w:rPr>
              <w:t xml:space="preserve"> - </w:t>
            </w:r>
            <w:proofErr w:type="spellStart"/>
            <w:r w:rsidR="00C42A45">
              <w:rPr>
                <w:lang w:val="en-US"/>
              </w:rPr>
              <w:t>coloured</w:t>
            </w:r>
            <w:proofErr w:type="spellEnd"/>
            <w:r w:rsidR="00C42A45">
              <w:rPr>
                <w:lang w:val="en-US"/>
              </w:rPr>
              <w:t xml:space="preserve"> blue</w:t>
            </w:r>
          </w:p>
          <w:p w:rsidR="00C42A45" w:rsidRPr="00C42A45" w:rsidRDefault="00C42A45" w:rsidP="00C42A45">
            <w:pPr>
              <w:rPr>
                <w:lang w:val="en-US"/>
              </w:rPr>
            </w:pPr>
            <w:r>
              <w:rPr>
                <w:lang w:val="en-US"/>
              </w:rPr>
              <w:t xml:space="preserve">Keywords, Text and parameters can be arranged in any order required.  </w:t>
            </w:r>
          </w:p>
        </w:tc>
      </w:tr>
      <w:tr w:rsidR="00242092" w:rsidTr="000D7828">
        <w:tc>
          <w:tcPr>
            <w:tcW w:w="1959" w:type="dxa"/>
          </w:tcPr>
          <w:p w:rsidR="00242092" w:rsidRDefault="00242092" w:rsidP="00FF0AD8">
            <w:pPr>
              <w:rPr>
                <w:lang w:val="en-US"/>
              </w:rPr>
            </w:pPr>
            <w:r>
              <w:rPr>
                <w:lang w:val="en-US"/>
              </w:rPr>
              <w:t>4</w:t>
            </w:r>
            <w:r w:rsidR="00FF0AD8">
              <w:rPr>
                <w:lang w:val="en-US"/>
              </w:rPr>
              <w:t>/6 Generic Preview</w:t>
            </w:r>
            <w:r>
              <w:rPr>
                <w:lang w:val="en-US"/>
              </w:rPr>
              <w:t xml:space="preserve"> </w:t>
            </w:r>
          </w:p>
        </w:tc>
        <w:tc>
          <w:tcPr>
            <w:tcW w:w="7669" w:type="dxa"/>
          </w:tcPr>
          <w:p w:rsidR="00242092" w:rsidRDefault="00FF0AD8" w:rsidP="000D7828">
            <w:pPr>
              <w:rPr>
                <w:lang w:val="en-US"/>
              </w:rPr>
            </w:pPr>
            <w:r>
              <w:rPr>
                <w:lang w:val="en-US"/>
              </w:rPr>
              <w:t>This preview field gives an indication on how the files will be formatted.</w:t>
            </w:r>
          </w:p>
        </w:tc>
      </w:tr>
      <w:tr w:rsidR="00242092" w:rsidTr="000D7828">
        <w:tc>
          <w:tcPr>
            <w:tcW w:w="1959" w:type="dxa"/>
          </w:tcPr>
          <w:p w:rsidR="00242092" w:rsidRDefault="00C42A45" w:rsidP="00C42A45">
            <w:pPr>
              <w:rPr>
                <w:lang w:val="en-US"/>
              </w:rPr>
            </w:pPr>
            <w:r>
              <w:rPr>
                <w:lang w:val="en-US"/>
              </w:rPr>
              <w:t>7</w:t>
            </w:r>
            <w:r w:rsidR="00242092">
              <w:rPr>
                <w:lang w:val="en-US"/>
              </w:rPr>
              <w:t xml:space="preserve"> – </w:t>
            </w:r>
            <w:r>
              <w:rPr>
                <w:lang w:val="en-US"/>
              </w:rPr>
              <w:t>Help</w:t>
            </w:r>
          </w:p>
        </w:tc>
        <w:tc>
          <w:tcPr>
            <w:tcW w:w="7669" w:type="dxa"/>
          </w:tcPr>
          <w:p w:rsidR="00242092" w:rsidRDefault="00C42A45" w:rsidP="000D7828">
            <w:pPr>
              <w:rPr>
                <w:lang w:val="en-US"/>
              </w:rPr>
            </w:pPr>
            <w:r>
              <w:rPr>
                <w:lang w:val="en-US"/>
              </w:rPr>
              <w:t>A quick reference on how to use the settings fields.</w:t>
            </w:r>
          </w:p>
        </w:tc>
      </w:tr>
      <w:tr w:rsidR="00242092" w:rsidTr="000D7828">
        <w:tc>
          <w:tcPr>
            <w:tcW w:w="1959" w:type="dxa"/>
          </w:tcPr>
          <w:p w:rsidR="00242092" w:rsidRDefault="00C42A45" w:rsidP="00C42A45">
            <w:pPr>
              <w:rPr>
                <w:lang w:val="en-US"/>
              </w:rPr>
            </w:pPr>
            <w:r>
              <w:rPr>
                <w:lang w:val="en-US"/>
              </w:rPr>
              <w:t>8</w:t>
            </w:r>
            <w:r w:rsidR="00242092">
              <w:rPr>
                <w:lang w:val="en-US"/>
              </w:rPr>
              <w:t xml:space="preserve"> - </w:t>
            </w:r>
            <w:r>
              <w:rPr>
                <w:lang w:val="en-US"/>
              </w:rPr>
              <w:t>AutoComplete</w:t>
            </w:r>
          </w:p>
        </w:tc>
        <w:tc>
          <w:tcPr>
            <w:tcW w:w="7669" w:type="dxa"/>
          </w:tcPr>
          <w:p w:rsidR="00242092" w:rsidRDefault="00C42A45" w:rsidP="00C42A45">
            <w:pPr>
              <w:rPr>
                <w:lang w:val="en-US"/>
              </w:rPr>
            </w:pPr>
            <w:r>
              <w:rPr>
                <w:lang w:val="en-US"/>
              </w:rPr>
              <w:t xml:space="preserve">When start typing into the settings fields an auto complete window will appear as soon as one </w:t>
            </w:r>
            <w:proofErr w:type="gramStart"/>
            <w:r>
              <w:rPr>
                <w:lang w:val="en-US"/>
              </w:rPr>
              <w:t>types ?.</w:t>
            </w:r>
            <w:proofErr w:type="gramEnd"/>
            <w:r>
              <w:rPr>
                <w:lang w:val="en-US"/>
              </w:rPr>
              <w:t xml:space="preserve"> The window will show all available keywords and parameters.</w:t>
            </w:r>
          </w:p>
        </w:tc>
      </w:tr>
    </w:tbl>
    <w:p w:rsidR="00242092" w:rsidRPr="00242092" w:rsidRDefault="00242092" w:rsidP="00242092">
      <w:pPr>
        <w:rPr>
          <w:lang w:val="en-US"/>
        </w:rPr>
      </w:pPr>
    </w:p>
    <w:p w:rsidR="00242092" w:rsidRDefault="00242092" w:rsidP="008D3774">
      <w:pPr>
        <w:rPr>
          <w:lang w:val="en-US"/>
        </w:rPr>
      </w:pPr>
    </w:p>
    <w:p w:rsidR="00242092" w:rsidRDefault="00242092" w:rsidP="008D3774">
      <w:pPr>
        <w:rPr>
          <w:lang w:val="en-US"/>
        </w:rPr>
      </w:pPr>
    </w:p>
    <w:p w:rsidR="00242092" w:rsidRDefault="00242092" w:rsidP="008D3774">
      <w:pPr>
        <w:rPr>
          <w:lang w:val="en-US"/>
        </w:rPr>
      </w:pPr>
    </w:p>
    <w:p w:rsidR="000B6E48" w:rsidRPr="007D16C8" w:rsidRDefault="000B6E48" w:rsidP="000B6E48">
      <w:pPr>
        <w:pStyle w:val="Heading1"/>
        <w:numPr>
          <w:ilvl w:val="0"/>
          <w:numId w:val="19"/>
        </w:numPr>
        <w:rPr>
          <w:szCs w:val="18"/>
          <w:lang w:val="en-US"/>
        </w:rPr>
      </w:pPr>
      <w:r>
        <w:rPr>
          <w:szCs w:val="18"/>
          <w:lang w:val="en-US"/>
        </w:rPr>
        <w:lastRenderedPageBreak/>
        <w:t>File Rename – LOG U</w:t>
      </w:r>
      <w:r w:rsidRPr="007D16C8">
        <w:rPr>
          <w:szCs w:val="18"/>
          <w:lang w:val="en-US"/>
        </w:rPr>
        <w:t>ser Interface</w:t>
      </w:r>
    </w:p>
    <w:p w:rsidR="000B6E48" w:rsidRDefault="000B6E48" w:rsidP="008D3774">
      <w:pPr>
        <w:rPr>
          <w:lang w:val="en-US"/>
        </w:rPr>
      </w:pPr>
    </w:p>
    <w:p w:rsidR="000B6E48" w:rsidRDefault="000B6E48" w:rsidP="008D3774">
      <w:pPr>
        <w:rPr>
          <w:lang w:val="en-US"/>
        </w:rPr>
      </w:pPr>
      <w:r>
        <w:rPr>
          <w:noProof/>
        </w:rPr>
        <w:drawing>
          <wp:inline distT="0" distB="0" distL="0" distR="0">
            <wp:extent cx="5518556" cy="2592173"/>
            <wp:effectExtent l="19050" t="0" r="5944" b="0"/>
            <wp:docPr id="1" name="Picture 0" descr="GUI-FileRename-Log-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FileRename-Log-doc.png"/>
                    <pic:cNvPicPr/>
                  </pic:nvPicPr>
                  <pic:blipFill>
                    <a:blip r:embed="rId16" cstate="print"/>
                    <a:stretch>
                      <a:fillRect/>
                    </a:stretch>
                  </pic:blipFill>
                  <pic:spPr>
                    <a:xfrm>
                      <a:off x="0" y="0"/>
                      <a:ext cx="5520668" cy="259316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9"/>
        <w:gridCol w:w="7669"/>
      </w:tblGrid>
      <w:tr w:rsidR="000B6E48" w:rsidTr="008A38A4">
        <w:tc>
          <w:tcPr>
            <w:tcW w:w="1959" w:type="dxa"/>
          </w:tcPr>
          <w:p w:rsidR="000B6E48" w:rsidRDefault="000B6E48" w:rsidP="009C083D">
            <w:pPr>
              <w:rPr>
                <w:lang w:val="en-US"/>
              </w:rPr>
            </w:pPr>
            <w:r>
              <w:rPr>
                <w:lang w:val="en-US"/>
              </w:rPr>
              <w:t>1 –Tab selector</w:t>
            </w:r>
          </w:p>
        </w:tc>
        <w:tc>
          <w:tcPr>
            <w:tcW w:w="7669" w:type="dxa"/>
          </w:tcPr>
          <w:p w:rsidR="000B6E48" w:rsidRDefault="000B6E48" w:rsidP="009C083D">
            <w:pPr>
              <w:rPr>
                <w:lang w:val="en-US"/>
              </w:rPr>
            </w:pPr>
            <w:r>
              <w:rPr>
                <w:lang w:val="en-US"/>
              </w:rPr>
              <w:t>Switches between the main and log tab.</w:t>
            </w:r>
          </w:p>
        </w:tc>
      </w:tr>
      <w:tr w:rsidR="000B6E48" w:rsidTr="008A38A4">
        <w:tc>
          <w:tcPr>
            <w:tcW w:w="1959" w:type="dxa"/>
          </w:tcPr>
          <w:p w:rsidR="000B6E48" w:rsidRDefault="000B6E48" w:rsidP="000B6E48">
            <w:pPr>
              <w:rPr>
                <w:lang w:val="en-US"/>
              </w:rPr>
            </w:pPr>
            <w:r>
              <w:rPr>
                <w:lang w:val="en-US"/>
              </w:rPr>
              <w:t>2 – Log window</w:t>
            </w:r>
          </w:p>
        </w:tc>
        <w:tc>
          <w:tcPr>
            <w:tcW w:w="7669" w:type="dxa"/>
          </w:tcPr>
          <w:p w:rsidR="000B6E48" w:rsidRDefault="000B6E48" w:rsidP="009C083D">
            <w:pPr>
              <w:rPr>
                <w:lang w:val="en-US"/>
              </w:rPr>
            </w:pPr>
            <w:r>
              <w:rPr>
                <w:lang w:val="en-US"/>
              </w:rPr>
              <w:t>This window provides the following information:</w:t>
            </w:r>
          </w:p>
          <w:p w:rsidR="000B6E48" w:rsidRDefault="000B6E48" w:rsidP="000B6E48">
            <w:pPr>
              <w:pStyle w:val="ListParagraph"/>
              <w:numPr>
                <w:ilvl w:val="0"/>
                <w:numId w:val="33"/>
              </w:numPr>
              <w:rPr>
                <w:lang w:val="en-US"/>
              </w:rPr>
            </w:pPr>
            <w:r w:rsidRPr="000B6E48">
              <w:rPr>
                <w:lang w:val="en-US"/>
              </w:rPr>
              <w:t>Revit file rename version number</w:t>
            </w:r>
          </w:p>
          <w:p w:rsidR="000B6E48" w:rsidRDefault="000B6E48" w:rsidP="000B6E48">
            <w:pPr>
              <w:pStyle w:val="ListParagraph"/>
              <w:numPr>
                <w:ilvl w:val="0"/>
                <w:numId w:val="33"/>
              </w:numPr>
              <w:rPr>
                <w:lang w:val="en-US"/>
              </w:rPr>
            </w:pPr>
            <w:r>
              <w:rPr>
                <w:lang w:val="en-US"/>
              </w:rPr>
              <w:t>Revit Version and Build</w:t>
            </w:r>
          </w:p>
          <w:p w:rsidR="000B6E48" w:rsidRDefault="000B6E48" w:rsidP="000B6E48">
            <w:pPr>
              <w:pStyle w:val="ListParagraph"/>
              <w:numPr>
                <w:ilvl w:val="0"/>
                <w:numId w:val="33"/>
              </w:numPr>
              <w:rPr>
                <w:lang w:val="en-US"/>
              </w:rPr>
            </w:pPr>
            <w:r>
              <w:rPr>
                <w:lang w:val="en-US"/>
              </w:rPr>
              <w:t>Sheet list of all sheets found in model</w:t>
            </w:r>
          </w:p>
          <w:p w:rsidR="000B6E48" w:rsidRPr="000B6E48" w:rsidRDefault="008A38A4" w:rsidP="000B6E48">
            <w:pPr>
              <w:pStyle w:val="ListParagraph"/>
              <w:numPr>
                <w:ilvl w:val="0"/>
                <w:numId w:val="33"/>
              </w:numPr>
              <w:rPr>
                <w:lang w:val="en-US"/>
              </w:rPr>
            </w:pPr>
            <w:r>
              <w:rPr>
                <w:lang w:val="en-US"/>
              </w:rPr>
              <w:t>Progress report</w:t>
            </w:r>
          </w:p>
        </w:tc>
      </w:tr>
      <w:tr w:rsidR="000B6E48" w:rsidTr="008A38A4">
        <w:tc>
          <w:tcPr>
            <w:tcW w:w="1959" w:type="dxa"/>
          </w:tcPr>
          <w:p w:rsidR="000B6E48" w:rsidRDefault="000B6E48" w:rsidP="008A38A4">
            <w:pPr>
              <w:rPr>
                <w:lang w:val="en-US"/>
              </w:rPr>
            </w:pPr>
            <w:r>
              <w:rPr>
                <w:lang w:val="en-US"/>
              </w:rPr>
              <w:t xml:space="preserve">3 – </w:t>
            </w:r>
            <w:r w:rsidR="008A38A4">
              <w:rPr>
                <w:lang w:val="en-US"/>
              </w:rPr>
              <w:t>Save Log</w:t>
            </w:r>
          </w:p>
        </w:tc>
        <w:tc>
          <w:tcPr>
            <w:tcW w:w="7669" w:type="dxa"/>
          </w:tcPr>
          <w:p w:rsidR="000B6E48" w:rsidRDefault="008A38A4" w:rsidP="009C083D">
            <w:pPr>
              <w:rPr>
                <w:lang w:val="en-US"/>
              </w:rPr>
            </w:pPr>
            <w:r>
              <w:rPr>
                <w:lang w:val="en-US"/>
              </w:rPr>
              <w:t>Saves the log window as text file for debugging purposes.</w:t>
            </w:r>
          </w:p>
        </w:tc>
      </w:tr>
      <w:tr w:rsidR="000B6E48" w:rsidTr="008A38A4">
        <w:tc>
          <w:tcPr>
            <w:tcW w:w="1959" w:type="dxa"/>
          </w:tcPr>
          <w:p w:rsidR="000B6E48" w:rsidRDefault="000B6E48" w:rsidP="008A38A4">
            <w:pPr>
              <w:rPr>
                <w:lang w:val="en-US"/>
              </w:rPr>
            </w:pPr>
            <w:r>
              <w:rPr>
                <w:lang w:val="en-US"/>
              </w:rPr>
              <w:t xml:space="preserve">4 </w:t>
            </w:r>
            <w:r w:rsidR="008A38A4">
              <w:rPr>
                <w:lang w:val="en-US"/>
              </w:rPr>
              <w:t>– Clear log</w:t>
            </w:r>
          </w:p>
        </w:tc>
        <w:tc>
          <w:tcPr>
            <w:tcW w:w="7669" w:type="dxa"/>
          </w:tcPr>
          <w:p w:rsidR="000B6E48" w:rsidRDefault="008A38A4" w:rsidP="009C083D">
            <w:pPr>
              <w:rPr>
                <w:lang w:val="en-US"/>
              </w:rPr>
            </w:pPr>
            <w:r>
              <w:rPr>
                <w:lang w:val="en-US"/>
              </w:rPr>
              <w:t>Clears the log window</w:t>
            </w:r>
          </w:p>
        </w:tc>
      </w:tr>
      <w:tr w:rsidR="000B6E48" w:rsidTr="008A38A4">
        <w:tc>
          <w:tcPr>
            <w:tcW w:w="1959" w:type="dxa"/>
          </w:tcPr>
          <w:p w:rsidR="000B6E48" w:rsidRDefault="008A38A4" w:rsidP="009C083D">
            <w:pPr>
              <w:rPr>
                <w:lang w:val="en-US"/>
              </w:rPr>
            </w:pPr>
            <w:r>
              <w:rPr>
                <w:lang w:val="en-US"/>
              </w:rPr>
              <w:t>5</w:t>
            </w:r>
            <w:r w:rsidR="000B6E48">
              <w:rPr>
                <w:lang w:val="en-US"/>
              </w:rPr>
              <w:t xml:space="preserve"> – Quit</w:t>
            </w:r>
          </w:p>
        </w:tc>
        <w:tc>
          <w:tcPr>
            <w:tcW w:w="7669" w:type="dxa"/>
          </w:tcPr>
          <w:p w:rsidR="000B6E48" w:rsidRDefault="000B6E48" w:rsidP="009C083D">
            <w:pPr>
              <w:rPr>
                <w:lang w:val="en-US"/>
              </w:rPr>
            </w:pPr>
            <w:r>
              <w:rPr>
                <w:lang w:val="en-US"/>
              </w:rPr>
              <w:t>Cancels any actions and returns to Revit</w:t>
            </w:r>
          </w:p>
        </w:tc>
      </w:tr>
      <w:tr w:rsidR="000B6E48" w:rsidTr="008A38A4">
        <w:tc>
          <w:tcPr>
            <w:tcW w:w="1959" w:type="dxa"/>
          </w:tcPr>
          <w:p w:rsidR="000B6E48" w:rsidRDefault="008A38A4" w:rsidP="009C083D">
            <w:pPr>
              <w:rPr>
                <w:lang w:val="en-US"/>
              </w:rPr>
            </w:pPr>
            <w:r>
              <w:rPr>
                <w:lang w:val="en-US"/>
              </w:rPr>
              <w:t>6</w:t>
            </w:r>
            <w:r w:rsidR="000B6E48">
              <w:rPr>
                <w:lang w:val="en-US"/>
              </w:rPr>
              <w:t xml:space="preserve"> - Rename</w:t>
            </w:r>
          </w:p>
        </w:tc>
        <w:tc>
          <w:tcPr>
            <w:tcW w:w="7669" w:type="dxa"/>
          </w:tcPr>
          <w:p w:rsidR="000B6E48" w:rsidRDefault="000B6E48" w:rsidP="009C083D">
            <w:pPr>
              <w:rPr>
                <w:lang w:val="en-US"/>
              </w:rPr>
            </w:pPr>
            <w:r>
              <w:rPr>
                <w:lang w:val="en-US"/>
              </w:rPr>
              <w:t xml:space="preserve">Will start the rename process of all files found in the target </w:t>
            </w:r>
            <w:proofErr w:type="gramStart"/>
            <w:r>
              <w:rPr>
                <w:lang w:val="en-US"/>
              </w:rPr>
              <w:t>folder.</w:t>
            </w:r>
            <w:proofErr w:type="gramEnd"/>
            <w:r>
              <w:rPr>
                <w:lang w:val="en-US"/>
              </w:rPr>
              <w:t xml:space="preserve"> After completion a ‘Finished’ Message will be displayed.</w:t>
            </w:r>
          </w:p>
          <w:p w:rsidR="000B6E48" w:rsidRDefault="000B6E48" w:rsidP="009C083D">
            <w:pPr>
              <w:rPr>
                <w:lang w:val="en-US"/>
              </w:rPr>
            </w:pPr>
            <w:r>
              <w:rPr>
                <w:lang w:val="en-US"/>
              </w:rPr>
              <w:t xml:space="preserve">Note: An error message at the end of the rename action does not necessarily </w:t>
            </w:r>
            <w:proofErr w:type="gramStart"/>
            <w:r>
              <w:rPr>
                <w:lang w:val="en-US"/>
              </w:rPr>
              <w:t>means</w:t>
            </w:r>
            <w:proofErr w:type="gramEnd"/>
            <w:r>
              <w:rPr>
                <w:lang w:val="en-US"/>
              </w:rPr>
              <w:t xml:space="preserve"> none of the files where renamed: if there are PDF’s in the target folder of documents not in the Revit project file (i.e. PDF’s from word documents like specifications or schedules) the rename app will fail to rename those documents and produce an error message. Check the log tab for further details</w:t>
            </w:r>
          </w:p>
        </w:tc>
      </w:tr>
    </w:tbl>
    <w:p w:rsidR="000B6E48" w:rsidRDefault="000B6E48" w:rsidP="008D3774">
      <w:pPr>
        <w:rPr>
          <w:lang w:val="en-US"/>
        </w:rPr>
      </w:pPr>
    </w:p>
    <w:sectPr w:rsidR="000B6E48" w:rsidSect="009D3C9A">
      <w:headerReference w:type="first" r:id="rId17"/>
      <w:pgSz w:w="11907" w:h="16840" w:code="9"/>
      <w:pgMar w:top="1600" w:right="1134" w:bottom="1000" w:left="1361" w:header="1080" w:footer="2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76E" w:rsidRDefault="00EF176E">
      <w:r>
        <w:separator/>
      </w:r>
    </w:p>
  </w:endnote>
  <w:endnote w:type="continuationSeparator" w:id="0">
    <w:p w:rsidR="00EF176E" w:rsidRDefault="00EF176E">
      <w:r>
        <w:continuationSeparator/>
      </w:r>
    </w:p>
  </w:endnote>
</w:endnotes>
</file>

<file path=word/fontTable.xml><?xml version="1.0" encoding="utf-8"?>
<w:fonts xmlns:r="http://schemas.openxmlformats.org/officeDocument/2006/relationships" xmlns:w="http://schemas.openxmlformats.org/wordprocessingml/2006/main">
  <w:font w:name="HelveticaNeueLT Com 45 Lt">
    <w:panose1 w:val="020B0403020202020204"/>
    <w:charset w:val="00"/>
    <w:family w:val="swiss"/>
    <w:pitch w:val="variable"/>
    <w:sig w:usb0="8000000F" w:usb1="10002042"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LT Com 46 LtIt">
    <w:panose1 w:val="020B0403020202090204"/>
    <w:charset w:val="00"/>
    <w:family w:val="swiss"/>
    <w:pitch w:val="variable"/>
    <w:sig w:usb0="8000008F" w:usb1="10002042" w:usb2="00000000" w:usb3="00000000" w:csb0="0000009B"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6E" w:rsidRPr="00663CC9" w:rsidRDefault="00D07C57" w:rsidP="00671516">
    <w:pPr>
      <w:pStyle w:val="Footer"/>
      <w:spacing w:before="120"/>
      <w:rPr>
        <w:snapToGrid w:val="0"/>
        <w:sz w:val="12"/>
        <w:szCs w:val="12"/>
      </w:rPr>
    </w:pPr>
    <w:fldSimple w:instr=" DOCPROPERTY  BVN_JobNumber  \* MERGEFORMAT ">
      <w:r w:rsidR="0033775B" w:rsidRPr="0033775B">
        <w:rPr>
          <w:bCs/>
          <w:snapToGrid w:val="0"/>
          <w:sz w:val="12"/>
          <w:szCs w:val="12"/>
          <w:lang w:val="en-US"/>
        </w:rPr>
        <w:t xml:space="preserve"> </w:t>
      </w:r>
    </w:fldSimple>
    <w:r w:rsidR="00EF176E" w:rsidRPr="00663CC9">
      <w:rPr>
        <w:snapToGrid w:val="0"/>
        <w:sz w:val="12"/>
        <w:szCs w:val="12"/>
      </w:rPr>
      <w:t xml:space="preserve">  </w:t>
    </w:r>
    <w:r>
      <w:fldChar w:fldCharType="begin"/>
    </w:r>
    <w:r w:rsidR="00ED4522">
      <w:instrText xml:space="preserve"> DOCPROPERTY  BVN_FileNumberAbbreviated  \* MERGEFORMAT </w:instrText>
    </w:r>
    <w:r>
      <w:fldChar w:fldCharType="end"/>
    </w:r>
    <w:r w:rsidR="00EF176E" w:rsidRPr="00663CC9">
      <w:rPr>
        <w:snapToGrid w:val="0"/>
        <w:sz w:val="12"/>
        <w:szCs w:val="12"/>
      </w:rPr>
      <w:t xml:space="preserve">  </w:t>
    </w:r>
    <w:r w:rsidRPr="00663CC9">
      <w:rPr>
        <w:snapToGrid w:val="0"/>
        <w:sz w:val="12"/>
        <w:szCs w:val="12"/>
      </w:rPr>
      <w:fldChar w:fldCharType="begin"/>
    </w:r>
    <w:r w:rsidR="00EF176E" w:rsidRPr="00663CC9">
      <w:rPr>
        <w:snapToGrid w:val="0"/>
        <w:sz w:val="12"/>
        <w:szCs w:val="12"/>
      </w:rPr>
      <w:instrText xml:space="preserve"> FILENAME  \p </w:instrText>
    </w:r>
    <w:r w:rsidRPr="00663CC9">
      <w:rPr>
        <w:snapToGrid w:val="0"/>
        <w:sz w:val="12"/>
        <w:szCs w:val="12"/>
      </w:rPr>
      <w:fldChar w:fldCharType="separate"/>
    </w:r>
    <w:r w:rsidR="0033775B">
      <w:rPr>
        <w:noProof/>
        <w:snapToGrid w:val="0"/>
        <w:sz w:val="12"/>
        <w:szCs w:val="12"/>
      </w:rPr>
      <w:t>C:\temp\Jan\C_Sharp_Projects\REVIT 2013\Revit_AddIns\Documentation\How to's File Rename app.docx</w:t>
    </w:r>
    <w:r w:rsidRPr="00663CC9">
      <w:rPr>
        <w:snapToGrid w:val="0"/>
        <w:sz w:val="12"/>
        <w:szCs w:val="1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6E" w:rsidRPr="00EA308D" w:rsidRDefault="00D07C57" w:rsidP="00671516">
    <w:pPr>
      <w:pStyle w:val="Footer"/>
      <w:spacing w:before="120"/>
      <w:rPr>
        <w:rFonts w:ascii="Helvetica" w:hAnsi="Helvetica"/>
        <w:snapToGrid w:val="0"/>
        <w:sz w:val="12"/>
        <w:szCs w:val="12"/>
      </w:rPr>
    </w:pPr>
    <w:fldSimple w:instr=" DOCPROPERTY  BVN_JobNumber  \* MERGEFORMAT ">
      <w:r w:rsidR="0033775B" w:rsidRPr="0033775B">
        <w:rPr>
          <w:rFonts w:ascii="Helvetica" w:hAnsi="Helvetica"/>
          <w:bCs/>
          <w:snapToGrid w:val="0"/>
          <w:sz w:val="12"/>
          <w:szCs w:val="12"/>
          <w:lang w:val="en-US"/>
        </w:rPr>
        <w:t xml:space="preserve"> </w:t>
      </w:r>
    </w:fldSimple>
    <w:r w:rsidR="00EF176E" w:rsidRPr="00EA308D">
      <w:rPr>
        <w:rFonts w:ascii="Helvetica" w:hAnsi="Helvetica"/>
        <w:snapToGrid w:val="0"/>
        <w:sz w:val="12"/>
        <w:szCs w:val="12"/>
      </w:rPr>
      <w:t xml:space="preserve">  </w:t>
    </w:r>
    <w:r>
      <w:fldChar w:fldCharType="begin"/>
    </w:r>
    <w:r w:rsidR="00ED4522">
      <w:instrText xml:space="preserve"> DOCPROPERTY  BVN_FileNumberAbbreviated  \* MERGEFORMAT </w:instrText>
    </w:r>
    <w:r>
      <w:fldChar w:fldCharType="end"/>
    </w:r>
    <w:r w:rsidR="00EF176E" w:rsidRPr="00EA308D">
      <w:rPr>
        <w:rFonts w:ascii="Helvetica" w:hAnsi="Helvetica"/>
        <w:snapToGrid w:val="0"/>
        <w:sz w:val="12"/>
        <w:szCs w:val="12"/>
      </w:rPr>
      <w:t xml:space="preserve">  </w:t>
    </w:r>
    <w:r w:rsidRPr="00EA308D">
      <w:rPr>
        <w:rFonts w:ascii="Helvetica" w:hAnsi="Helvetica"/>
        <w:snapToGrid w:val="0"/>
        <w:sz w:val="12"/>
        <w:szCs w:val="12"/>
      </w:rPr>
      <w:fldChar w:fldCharType="begin"/>
    </w:r>
    <w:r w:rsidR="00EF176E" w:rsidRPr="00EA308D">
      <w:rPr>
        <w:rFonts w:ascii="Helvetica" w:hAnsi="Helvetica"/>
        <w:snapToGrid w:val="0"/>
        <w:sz w:val="12"/>
        <w:szCs w:val="12"/>
      </w:rPr>
      <w:instrText xml:space="preserve"> FILENAME  \p </w:instrText>
    </w:r>
    <w:r w:rsidRPr="00EA308D">
      <w:rPr>
        <w:rFonts w:ascii="Helvetica" w:hAnsi="Helvetica"/>
        <w:snapToGrid w:val="0"/>
        <w:sz w:val="12"/>
        <w:szCs w:val="12"/>
      </w:rPr>
      <w:fldChar w:fldCharType="separate"/>
    </w:r>
    <w:r w:rsidR="0033775B">
      <w:rPr>
        <w:rFonts w:ascii="Helvetica" w:hAnsi="Helvetica"/>
        <w:noProof/>
        <w:snapToGrid w:val="0"/>
        <w:sz w:val="12"/>
        <w:szCs w:val="12"/>
      </w:rPr>
      <w:t>C:\temp\Jan\C_Sharp_Projects\REVIT 2013\Revit_AddIns\Documentation\How to's File Rename app.docx</w:t>
    </w:r>
    <w:r w:rsidRPr="00EA308D">
      <w:rPr>
        <w:rFonts w:ascii="Helvetica" w:hAnsi="Helvetica"/>
        <w:snapToGrid w:val="0"/>
        <w:sz w:val="12"/>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76E" w:rsidRDefault="00EF176E">
      <w:r>
        <w:separator/>
      </w:r>
    </w:p>
  </w:footnote>
  <w:footnote w:type="continuationSeparator" w:id="0">
    <w:p w:rsidR="00EF176E" w:rsidRDefault="00EF1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7" w:type="dxa"/>
      <w:tblLayout w:type="fixed"/>
      <w:tblCellMar>
        <w:left w:w="0" w:type="dxa"/>
        <w:right w:w="0" w:type="dxa"/>
      </w:tblCellMar>
      <w:tblLook w:val="01E0"/>
    </w:tblPr>
    <w:tblGrid>
      <w:gridCol w:w="7495"/>
      <w:gridCol w:w="2082"/>
    </w:tblGrid>
    <w:tr w:rsidR="00EF176E" w:rsidRPr="00663CC9" w:rsidTr="002641FD">
      <w:trPr>
        <w:cantSplit/>
        <w:trHeight w:hRule="exact" w:val="952"/>
      </w:trPr>
      <w:tc>
        <w:tcPr>
          <w:tcW w:w="7495" w:type="dxa"/>
        </w:tcPr>
        <w:p w:rsidR="00EF176E" w:rsidRPr="00663CC9" w:rsidRDefault="008D0ED3" w:rsidP="004B52C6">
          <w:pPr>
            <w:pStyle w:val="Header"/>
            <w:rPr>
              <w:szCs w:val="18"/>
            </w:rPr>
          </w:pPr>
          <w:r>
            <w:rPr>
              <w:noProof/>
              <w:szCs w:val="18"/>
            </w:rPr>
            <w:drawing>
              <wp:anchor distT="0" distB="0" distL="114300" distR="114300" simplePos="0" relativeHeight="251658240" behindDoc="1" locked="0" layoutInCell="1" allowOverlap="1">
                <wp:simplePos x="0" y="0"/>
                <wp:positionH relativeFrom="column">
                  <wp:posOffset>4472965</wp:posOffset>
                </wp:positionH>
                <wp:positionV relativeFrom="paragraph">
                  <wp:posOffset>-437084</wp:posOffset>
                </wp:positionV>
                <wp:extent cx="1473251" cy="797357"/>
                <wp:effectExtent l="19050" t="0" r="0" b="0"/>
                <wp:wrapNone/>
                <wp:docPr id="26" name="Picture 26"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BVN_mark"/>
                        <pic:cNvPicPr>
                          <a:picLocks noChangeArrowheads="1"/>
                        </pic:cNvPicPr>
                      </pic:nvPicPr>
                      <pic:blipFill>
                        <a:blip r:embed="rId1"/>
                        <a:stretch>
                          <a:fillRect/>
                        </a:stretch>
                      </pic:blipFill>
                      <pic:spPr bwMode="auto">
                        <a:xfrm>
                          <a:off x="0" y="0"/>
                          <a:ext cx="1473251" cy="797357"/>
                        </a:xfrm>
                        <a:prstGeom prst="rect">
                          <a:avLst/>
                        </a:prstGeom>
                        <a:noFill/>
                        <a:ln w="9525">
                          <a:noFill/>
                          <a:miter lim="800000"/>
                          <a:headEnd/>
                          <a:tailEnd/>
                        </a:ln>
                      </pic:spPr>
                    </pic:pic>
                  </a:graphicData>
                </a:graphic>
              </wp:anchor>
            </w:drawing>
          </w:r>
          <w:r w:rsidR="008D3774">
            <w:rPr>
              <w:szCs w:val="18"/>
            </w:rPr>
            <w:t>Revit - Family Apps</w:t>
          </w:r>
        </w:p>
      </w:tc>
      <w:tc>
        <w:tcPr>
          <w:tcW w:w="2082" w:type="dxa"/>
        </w:tcPr>
        <w:p w:rsidR="00EF176E" w:rsidRPr="00663CC9" w:rsidRDefault="00EF176E" w:rsidP="0002762A">
          <w:pPr>
            <w:pStyle w:val="Header"/>
            <w:rPr>
              <w:szCs w:val="18"/>
            </w:rPr>
          </w:pPr>
        </w:p>
      </w:tc>
    </w:tr>
    <w:tr w:rsidR="00EF176E" w:rsidRPr="00663CC9" w:rsidTr="002641FD">
      <w:trPr>
        <w:cantSplit/>
        <w:trHeight w:val="338"/>
      </w:trPr>
      <w:tc>
        <w:tcPr>
          <w:tcW w:w="7495" w:type="dxa"/>
          <w:tcBorders>
            <w:top w:val="single" w:sz="2" w:space="0" w:color="auto"/>
          </w:tcBorders>
        </w:tcPr>
        <w:p w:rsidR="00EF176E" w:rsidRPr="00663CC9" w:rsidRDefault="00EF176E" w:rsidP="00194B44">
          <w:pPr>
            <w:pStyle w:val="Header"/>
            <w:spacing w:after="240"/>
            <w:rPr>
              <w:szCs w:val="18"/>
            </w:rPr>
          </w:pPr>
        </w:p>
      </w:tc>
      <w:tc>
        <w:tcPr>
          <w:tcW w:w="2082" w:type="dxa"/>
          <w:tcBorders>
            <w:top w:val="single" w:sz="2" w:space="0" w:color="auto"/>
          </w:tcBorders>
        </w:tcPr>
        <w:p w:rsidR="00EF176E" w:rsidRPr="00663CC9" w:rsidRDefault="00EF176E" w:rsidP="00194B44">
          <w:pPr>
            <w:pStyle w:val="Header"/>
            <w:spacing w:after="240"/>
            <w:rPr>
              <w:szCs w:val="18"/>
            </w:rPr>
          </w:pPr>
        </w:p>
      </w:tc>
    </w:tr>
  </w:tbl>
  <w:p w:rsidR="00EF176E" w:rsidRPr="00663CC9" w:rsidRDefault="00EF176E" w:rsidP="00AA34CB">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76E" w:rsidRPr="00663CC9" w:rsidRDefault="00EF176E">
    <w:pPr>
      <w:pStyle w:val="Header"/>
      <w:rPr>
        <w:szCs w:val="18"/>
      </w:rPr>
    </w:pPr>
    <w:r w:rsidRPr="00663CC9">
      <w:rPr>
        <w:noProof/>
      </w:rPr>
      <w:drawing>
        <wp:anchor distT="0" distB="0" distL="114300" distR="114300" simplePos="0" relativeHeight="251657216" behindDoc="1" locked="0" layoutInCell="1" allowOverlap="1">
          <wp:simplePos x="0" y="0"/>
          <wp:positionH relativeFrom="column">
            <wp:posOffset>4787519</wp:posOffset>
          </wp:positionH>
          <wp:positionV relativeFrom="paragraph">
            <wp:posOffset>-245999</wp:posOffset>
          </wp:positionV>
          <wp:extent cx="1473251" cy="804672"/>
          <wp:effectExtent l="19050" t="0" r="0" b="0"/>
          <wp:wrapNone/>
          <wp:docPr id="25"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51" cy="804672"/>
                  </a:xfrm>
                  <a:prstGeom prst="rect">
                    <a:avLst/>
                  </a:prstGeom>
                  <a:noFill/>
                  <a:ln w="9525">
                    <a:noFill/>
                    <a:miter lim="800000"/>
                    <a:headEnd/>
                    <a:tailEnd/>
                  </a:ln>
                </pic:spPr>
              </pic:pic>
            </a:graphicData>
          </a:graphic>
        </wp:anchor>
      </w:drawing>
    </w:r>
    <w:del w:id="0" w:author="BVN" w:date="2012-07-23T08:08:00Z">
      <w:r w:rsidRPr="00663CC9" w:rsidDel="008D3774">
        <w:rPr>
          <w:szCs w:val="18"/>
        </w:rPr>
        <w:delText>MEMORANDUM</w:delText>
      </w:r>
    </w:del>
    <w:ins w:id="1" w:author="BVN" w:date="2012-07-23T08:08:00Z">
      <w:r w:rsidR="008D3774">
        <w:rPr>
          <w:szCs w:val="18"/>
        </w:rPr>
        <w:t xml:space="preserve">How To – Revit – </w:t>
      </w:r>
    </w:ins>
    <w:r w:rsidR="002C0E47">
      <w:rPr>
        <w:szCs w:val="18"/>
      </w:rPr>
      <w:t>File Rename</w:t>
    </w:r>
    <w:ins w:id="2" w:author="BVN" w:date="2012-07-23T08:08:00Z">
      <w:r w:rsidR="008D3774">
        <w:rPr>
          <w:szCs w:val="18"/>
        </w:rPr>
        <w:t xml:space="preserve"> App</w:t>
      </w:r>
    </w:ins>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8"/>
      <w:gridCol w:w="6760"/>
    </w:tblGrid>
    <w:tr w:rsidR="00DF2753" w:rsidTr="003F389C">
      <w:tc>
        <w:tcPr>
          <w:tcW w:w="2868" w:type="dxa"/>
        </w:tcPr>
        <w:p w:rsidR="00DF2753" w:rsidRDefault="00DF2753" w:rsidP="008B70BD">
          <w:pPr>
            <w:pStyle w:val="Header"/>
            <w:rPr>
              <w:szCs w:val="18"/>
            </w:rPr>
          </w:pPr>
          <w:del w:id="3" w:author="BVN" w:date="2012-07-23T08:08:00Z">
            <w:r w:rsidRPr="00663CC9" w:rsidDel="008D3774">
              <w:rPr>
                <w:szCs w:val="18"/>
              </w:rPr>
              <w:delText>MEMORANDUM</w:delText>
            </w:r>
          </w:del>
          <w:ins w:id="4" w:author="BVN" w:date="2012-07-23T08:08:00Z">
            <w:r>
              <w:rPr>
                <w:szCs w:val="18"/>
              </w:rPr>
              <w:t xml:space="preserve">How To – </w:t>
            </w:r>
          </w:ins>
          <w:r w:rsidR="008B70BD">
            <w:rPr>
              <w:szCs w:val="18"/>
            </w:rPr>
            <w:t>File Rename</w:t>
          </w:r>
        </w:p>
      </w:tc>
      <w:tc>
        <w:tcPr>
          <w:tcW w:w="6760" w:type="dxa"/>
        </w:tcPr>
        <w:p w:rsidR="00DF2753" w:rsidRDefault="008D0ED3">
          <w:pPr>
            <w:pStyle w:val="Header"/>
            <w:rPr>
              <w:szCs w:val="18"/>
            </w:rPr>
          </w:pPr>
          <w:r>
            <w:rPr>
              <w:noProof/>
              <w:szCs w:val="18"/>
            </w:rPr>
            <w:drawing>
              <wp:anchor distT="0" distB="0" distL="114300" distR="114300" simplePos="0" relativeHeight="251674624" behindDoc="1" locked="0" layoutInCell="1" allowOverlap="1">
                <wp:simplePos x="0" y="0"/>
                <wp:positionH relativeFrom="column">
                  <wp:posOffset>3008630</wp:posOffset>
                </wp:positionH>
                <wp:positionV relativeFrom="paragraph">
                  <wp:posOffset>-513080</wp:posOffset>
                </wp:positionV>
                <wp:extent cx="1473200" cy="796925"/>
                <wp:effectExtent l="19050" t="0" r="0" b="0"/>
                <wp:wrapNone/>
                <wp:docPr id="30" name="Picture 25" descr="BVN_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BVN_mark"/>
                        <pic:cNvPicPr>
                          <a:picLocks noChangeArrowheads="1"/>
                        </pic:cNvPicPr>
                      </pic:nvPicPr>
                      <pic:blipFill>
                        <a:blip r:embed="rId1"/>
                        <a:stretch>
                          <a:fillRect/>
                        </a:stretch>
                      </pic:blipFill>
                      <pic:spPr bwMode="auto">
                        <a:xfrm>
                          <a:off x="0" y="0"/>
                          <a:ext cx="1473200" cy="796925"/>
                        </a:xfrm>
                        <a:prstGeom prst="rect">
                          <a:avLst/>
                        </a:prstGeom>
                        <a:noFill/>
                        <a:ln w="9525">
                          <a:noFill/>
                          <a:miter lim="800000"/>
                          <a:headEnd/>
                          <a:tailEnd/>
                        </a:ln>
                      </pic:spPr>
                    </pic:pic>
                  </a:graphicData>
                </a:graphic>
              </wp:anchor>
            </w:drawing>
          </w:r>
          <w:r w:rsidR="00DF2753">
            <w:rPr>
              <w:noProof/>
              <w:szCs w:val="18"/>
            </w:rPr>
            <w:drawing>
              <wp:inline distT="0" distB="0" distL="0" distR="0">
                <wp:extent cx="434493" cy="465526"/>
                <wp:effectExtent l="19050" t="0" r="3657" b="0"/>
                <wp:docPr id="32" name="Picture 31" descr="Icon-AddSharedparamterTo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ddSharedparamterToFamily.png"/>
                        <pic:cNvPicPr/>
                      </pic:nvPicPr>
                      <pic:blipFill>
                        <a:blip r:embed="rId2"/>
                        <a:stretch>
                          <a:fillRect/>
                        </a:stretch>
                      </pic:blipFill>
                      <pic:spPr>
                        <a:xfrm>
                          <a:off x="0" y="0"/>
                          <a:ext cx="434609" cy="465651"/>
                        </a:xfrm>
                        <a:prstGeom prst="rect">
                          <a:avLst/>
                        </a:prstGeom>
                      </pic:spPr>
                    </pic:pic>
                  </a:graphicData>
                </a:graphic>
              </wp:inline>
            </w:drawing>
          </w:r>
        </w:p>
      </w:tc>
    </w:tr>
  </w:tbl>
  <w:p w:rsidR="00DF2753" w:rsidRPr="00663CC9" w:rsidRDefault="00DF2753" w:rsidP="003F389C">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803"/>
    <w:multiLevelType w:val="hybridMultilevel"/>
    <w:tmpl w:val="637E2FB0"/>
    <w:lvl w:ilvl="0" w:tplc="62EEB6B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74BEF"/>
    <w:multiLevelType w:val="hybridMultilevel"/>
    <w:tmpl w:val="B6D8073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06357E"/>
    <w:multiLevelType w:val="hybridMultilevel"/>
    <w:tmpl w:val="5A40B280"/>
    <w:lvl w:ilvl="0" w:tplc="BEB0151C">
      <w:start w:val="2"/>
      <w:numFmt w:val="bullet"/>
      <w:lvlText w:val="-"/>
      <w:lvlJc w:val="left"/>
      <w:pPr>
        <w:ind w:left="720" w:hanging="360"/>
      </w:pPr>
      <w:rPr>
        <w:rFonts w:ascii="HelveticaNeueLT Com 45 Lt" w:eastAsia="Times New Roman" w:hAnsi="HelveticaNeueLT Com 45 Lt"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7B26504"/>
    <w:multiLevelType w:val="multilevel"/>
    <w:tmpl w:val="334C3242"/>
    <w:lvl w:ilvl="0">
      <w:start w:val="1"/>
      <w:numFmt w:val="decimal"/>
      <w:pStyle w:val="List-Numbered"/>
      <w:lvlText w:val="%1.00"/>
      <w:lvlJc w:val="left"/>
      <w:pPr>
        <w:tabs>
          <w:tab w:val="num" w:pos="680"/>
        </w:tabs>
        <w:ind w:left="680" w:hanging="680"/>
      </w:pPr>
      <w:rPr>
        <w:rFonts w:hint="default"/>
      </w:rPr>
    </w:lvl>
    <w:lvl w:ilvl="1">
      <w:start w:val="1"/>
      <w:numFmt w:val="decimalZero"/>
      <w:lvlText w:val="%1.%2"/>
      <w:lvlJc w:val="left"/>
      <w:pPr>
        <w:tabs>
          <w:tab w:val="num" w:pos="680"/>
        </w:tabs>
        <w:ind w:left="680" w:hanging="680"/>
      </w:pPr>
      <w:rPr>
        <w:rFonts w:hint="default"/>
      </w:rPr>
    </w:lvl>
    <w:lvl w:ilvl="2">
      <w:start w:val="1"/>
      <w:numFmt w:val="decimalZero"/>
      <w:lvlText w:val="%1.%2.%3"/>
      <w:lvlJc w:val="left"/>
      <w:pPr>
        <w:tabs>
          <w:tab w:val="num" w:pos="680"/>
        </w:tabs>
        <w:ind w:left="680" w:hanging="680"/>
      </w:pPr>
      <w:rPr>
        <w:rFonts w:hint="default"/>
      </w:rPr>
    </w:lvl>
    <w:lvl w:ilvl="3">
      <w:start w:val="1"/>
      <w:numFmt w:val="decimal"/>
      <w:lvlText w:val="%1.%2.%3.%4."/>
      <w:lvlJc w:val="left"/>
      <w:pPr>
        <w:tabs>
          <w:tab w:val="num" w:pos="1008"/>
        </w:tabs>
        <w:ind w:left="1008" w:hanging="648"/>
      </w:pPr>
      <w:rPr>
        <w:rFonts w:hint="default"/>
      </w:rPr>
    </w:lvl>
    <w:lvl w:ilvl="4">
      <w:start w:val="1"/>
      <w:numFmt w:val="decimal"/>
      <w:lvlText w:val="%1.%2.%3.%4.%5."/>
      <w:lvlJc w:val="left"/>
      <w:pPr>
        <w:tabs>
          <w:tab w:val="num" w:pos="1512"/>
        </w:tabs>
        <w:ind w:left="1512" w:hanging="792"/>
      </w:pPr>
      <w:rPr>
        <w:rFonts w:hint="default"/>
      </w:rPr>
    </w:lvl>
    <w:lvl w:ilvl="5">
      <w:start w:val="1"/>
      <w:numFmt w:val="decimal"/>
      <w:lvlText w:val="%1.%2.%3.%4.%5.%6."/>
      <w:lvlJc w:val="left"/>
      <w:pPr>
        <w:tabs>
          <w:tab w:val="num" w:pos="2016"/>
        </w:tabs>
        <w:ind w:left="2016" w:hanging="936"/>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024"/>
        </w:tabs>
        <w:ind w:left="3024" w:hanging="1224"/>
      </w:pPr>
      <w:rPr>
        <w:rFonts w:hint="default"/>
      </w:rPr>
    </w:lvl>
    <w:lvl w:ilvl="8">
      <w:start w:val="1"/>
      <w:numFmt w:val="decimal"/>
      <w:lvlText w:val="%1.%2.%3.%4.%5.%6.%7.%8.%9."/>
      <w:lvlJc w:val="left"/>
      <w:pPr>
        <w:tabs>
          <w:tab w:val="num" w:pos="3600"/>
        </w:tabs>
        <w:ind w:left="3600" w:hanging="1440"/>
      </w:pPr>
      <w:rPr>
        <w:rFonts w:hint="default"/>
      </w:rPr>
    </w:lvl>
  </w:abstractNum>
  <w:abstractNum w:abstractNumId="4">
    <w:nsid w:val="08472FB8"/>
    <w:multiLevelType w:val="multilevel"/>
    <w:tmpl w:val="993E5484"/>
    <w:lvl w:ilvl="0">
      <w:start w:val="1"/>
      <w:numFmt w:val="bullet"/>
      <w:pStyle w:val="List-Bulleted"/>
      <w:lvlText w:val="•"/>
      <w:lvlJc w:val="left"/>
      <w:pPr>
        <w:tabs>
          <w:tab w:val="num" w:pos="227"/>
        </w:tabs>
        <w:ind w:left="227" w:hanging="227"/>
      </w:pPr>
      <w:rPr>
        <w:rFonts w:ascii="HelveticaNeueLT Com 45 Lt" w:hAnsi="HelveticaNeueLT Com 45 Lt" w:hint="default"/>
        <w:b w:val="0"/>
        <w:i w:val="0"/>
        <w:caps w:val="0"/>
        <w:strike w:val="0"/>
        <w:dstrike w:val="0"/>
        <w:vanish w:val="0"/>
        <w:sz w:val="16"/>
        <w:szCs w:val="18"/>
        <w:vertAlign w:val="baseline"/>
      </w:rPr>
    </w:lvl>
    <w:lvl w:ilvl="1">
      <w:start w:val="1"/>
      <w:numFmt w:val="bullet"/>
      <w:lvlText w:val=":"/>
      <w:lvlJc w:val="left"/>
      <w:pPr>
        <w:tabs>
          <w:tab w:val="num" w:pos="227"/>
        </w:tabs>
        <w:ind w:left="227" w:hanging="227"/>
      </w:pPr>
      <w:rPr>
        <w:rFonts w:ascii="HelveticaNeueLT Com 45 Lt" w:hAnsi="HelveticaNeueLT Com 45 Lt"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A2D1569"/>
    <w:multiLevelType w:val="hybridMultilevel"/>
    <w:tmpl w:val="908CE3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3165E77"/>
    <w:multiLevelType w:val="hybridMultilevel"/>
    <w:tmpl w:val="A7E8F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037D44"/>
    <w:multiLevelType w:val="hybridMultilevel"/>
    <w:tmpl w:val="4CD4DAC0"/>
    <w:lvl w:ilvl="0" w:tplc="DA20A9F2">
      <w:start w:val="1"/>
      <w:numFmt w:val="bullet"/>
      <w:lvlText w:val="-"/>
      <w:lvlJc w:val="left"/>
      <w:pPr>
        <w:ind w:left="720" w:hanging="360"/>
      </w:pPr>
      <w:rPr>
        <w:rFonts w:ascii="Helvetica" w:eastAsia="Times New Roman" w:hAnsi="Helvetic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50628B9"/>
    <w:multiLevelType w:val="multilevel"/>
    <w:tmpl w:val="5C9E87B4"/>
    <w:lvl w:ilvl="0">
      <w:start w:val="1"/>
      <w:numFmt w:val="decimal"/>
      <w:pStyle w:val="Heading1"/>
      <w:lvlText w:val="%1.00"/>
      <w:lvlJc w:val="left"/>
      <w:pPr>
        <w:tabs>
          <w:tab w:val="num" w:pos="680"/>
        </w:tabs>
        <w:ind w:left="680" w:hanging="680"/>
      </w:pPr>
      <w:rPr>
        <w:rFonts w:hint="default"/>
      </w:rPr>
    </w:lvl>
    <w:lvl w:ilvl="1">
      <w:start w:val="1"/>
      <w:numFmt w:val="decimalZero"/>
      <w:pStyle w:val="Heading2"/>
      <w:lvlText w:val="%1.%2"/>
      <w:lvlJc w:val="left"/>
      <w:pPr>
        <w:tabs>
          <w:tab w:val="num" w:pos="680"/>
        </w:tabs>
        <w:ind w:left="680" w:hanging="680"/>
      </w:pPr>
      <w:rPr>
        <w:rFonts w:hint="default"/>
      </w:rPr>
    </w:lvl>
    <w:lvl w:ilvl="2">
      <w:start w:val="1"/>
      <w:numFmt w:val="decimalZero"/>
      <w:pStyle w:val="Heading3"/>
      <w:lvlText w:val="%1.%2.%3"/>
      <w:lvlJc w:val="left"/>
      <w:pPr>
        <w:tabs>
          <w:tab w:val="num" w:pos="680"/>
        </w:tabs>
        <w:ind w:left="680" w:hanging="680"/>
      </w:pPr>
      <w:rPr>
        <w:rFonts w:hint="default"/>
      </w:rPr>
    </w:lvl>
    <w:lvl w:ilvl="3">
      <w:start w:val="1"/>
      <w:numFmt w:val="decimal"/>
      <w:lvlText w:val="%1.%2.%3.%4."/>
      <w:lvlJc w:val="left"/>
      <w:pPr>
        <w:tabs>
          <w:tab w:val="num" w:pos="1008"/>
        </w:tabs>
        <w:ind w:left="1008" w:hanging="648"/>
      </w:pPr>
      <w:rPr>
        <w:rFonts w:hint="default"/>
      </w:rPr>
    </w:lvl>
    <w:lvl w:ilvl="4">
      <w:start w:val="1"/>
      <w:numFmt w:val="decimal"/>
      <w:lvlText w:val="%1.%2.%3.%4.%5."/>
      <w:lvlJc w:val="left"/>
      <w:pPr>
        <w:tabs>
          <w:tab w:val="num" w:pos="1512"/>
        </w:tabs>
        <w:ind w:left="1512" w:hanging="792"/>
      </w:pPr>
      <w:rPr>
        <w:rFonts w:hint="default"/>
      </w:rPr>
    </w:lvl>
    <w:lvl w:ilvl="5">
      <w:start w:val="1"/>
      <w:numFmt w:val="decimal"/>
      <w:lvlText w:val="%1.%2.%3.%4.%5.%6."/>
      <w:lvlJc w:val="left"/>
      <w:pPr>
        <w:tabs>
          <w:tab w:val="num" w:pos="2016"/>
        </w:tabs>
        <w:ind w:left="2016" w:hanging="936"/>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024"/>
        </w:tabs>
        <w:ind w:left="3024" w:hanging="1224"/>
      </w:pPr>
      <w:rPr>
        <w:rFonts w:hint="default"/>
      </w:rPr>
    </w:lvl>
    <w:lvl w:ilvl="8">
      <w:start w:val="1"/>
      <w:numFmt w:val="decimal"/>
      <w:lvlText w:val="%1.%2.%3.%4.%5.%6.%7.%8.%9."/>
      <w:lvlJc w:val="left"/>
      <w:pPr>
        <w:tabs>
          <w:tab w:val="num" w:pos="3600"/>
        </w:tabs>
        <w:ind w:left="3600" w:hanging="1440"/>
      </w:pPr>
      <w:rPr>
        <w:rFonts w:hint="default"/>
      </w:rPr>
    </w:lvl>
  </w:abstractNum>
  <w:abstractNum w:abstractNumId="9">
    <w:nsid w:val="1C21654D"/>
    <w:multiLevelType w:val="multilevel"/>
    <w:tmpl w:val="E8DE345A"/>
    <w:lvl w:ilvl="0">
      <w:start w:val="1"/>
      <w:numFmt w:val="decimal"/>
      <w:lvlText w:val="%1.00"/>
      <w:lvlJc w:val="left"/>
      <w:pPr>
        <w:tabs>
          <w:tab w:val="num" w:pos="680"/>
        </w:tabs>
        <w:ind w:left="680" w:hanging="680"/>
      </w:pPr>
      <w:rPr>
        <w:rFonts w:hint="default"/>
      </w:rPr>
    </w:lvl>
    <w:lvl w:ilvl="1">
      <w:start w:val="1"/>
      <w:numFmt w:val="decimalZero"/>
      <w:lvlText w:val="%1.%2"/>
      <w:lvlJc w:val="left"/>
      <w:pPr>
        <w:tabs>
          <w:tab w:val="num" w:pos="680"/>
        </w:tabs>
        <w:ind w:left="680" w:hanging="680"/>
      </w:pPr>
      <w:rPr>
        <w:rFonts w:hint="default"/>
      </w:rPr>
    </w:lvl>
    <w:lvl w:ilvl="2">
      <w:start w:val="1"/>
      <w:numFmt w:val="decimalZero"/>
      <w:lvlText w:val="%1.%2.%3"/>
      <w:lvlJc w:val="left"/>
      <w:pPr>
        <w:tabs>
          <w:tab w:val="num" w:pos="680"/>
        </w:tabs>
        <w:ind w:left="680" w:hanging="680"/>
      </w:pPr>
      <w:rPr>
        <w:rFonts w:hint="default"/>
      </w:rPr>
    </w:lvl>
    <w:lvl w:ilvl="3">
      <w:start w:val="1"/>
      <w:numFmt w:val="decimal"/>
      <w:lvlText w:val="%1.%2.%3.%4."/>
      <w:lvlJc w:val="left"/>
      <w:pPr>
        <w:tabs>
          <w:tab w:val="num" w:pos="1008"/>
        </w:tabs>
        <w:ind w:left="1008" w:hanging="648"/>
      </w:pPr>
      <w:rPr>
        <w:rFonts w:hint="default"/>
      </w:rPr>
    </w:lvl>
    <w:lvl w:ilvl="4">
      <w:start w:val="1"/>
      <w:numFmt w:val="decimal"/>
      <w:lvlText w:val="%1.%2.%3.%4.%5."/>
      <w:lvlJc w:val="left"/>
      <w:pPr>
        <w:tabs>
          <w:tab w:val="num" w:pos="1512"/>
        </w:tabs>
        <w:ind w:left="1512" w:hanging="792"/>
      </w:pPr>
      <w:rPr>
        <w:rFonts w:hint="default"/>
      </w:rPr>
    </w:lvl>
    <w:lvl w:ilvl="5">
      <w:start w:val="1"/>
      <w:numFmt w:val="decimal"/>
      <w:lvlText w:val="%1.%2.%3.%4.%5.%6."/>
      <w:lvlJc w:val="left"/>
      <w:pPr>
        <w:tabs>
          <w:tab w:val="num" w:pos="2016"/>
        </w:tabs>
        <w:ind w:left="2016" w:hanging="936"/>
      </w:pPr>
      <w:rPr>
        <w:rFonts w:hint="default"/>
      </w:rPr>
    </w:lvl>
    <w:lvl w:ilvl="6">
      <w:start w:val="1"/>
      <w:numFmt w:val="decimal"/>
      <w:lvlText w:val="%1.%2.%3.%4.%5.%6.%7."/>
      <w:lvlJc w:val="left"/>
      <w:pPr>
        <w:tabs>
          <w:tab w:val="num" w:pos="2520"/>
        </w:tabs>
        <w:ind w:left="2520" w:hanging="1080"/>
      </w:pPr>
      <w:rPr>
        <w:rFonts w:hint="default"/>
      </w:rPr>
    </w:lvl>
    <w:lvl w:ilvl="7">
      <w:start w:val="1"/>
      <w:numFmt w:val="decimal"/>
      <w:lvlText w:val="%1.%2.%3.%4.%5.%6.%7.%8."/>
      <w:lvlJc w:val="left"/>
      <w:pPr>
        <w:tabs>
          <w:tab w:val="num" w:pos="3024"/>
        </w:tabs>
        <w:ind w:left="3024" w:hanging="1224"/>
      </w:pPr>
      <w:rPr>
        <w:rFonts w:hint="default"/>
      </w:rPr>
    </w:lvl>
    <w:lvl w:ilvl="8">
      <w:start w:val="1"/>
      <w:numFmt w:val="decimal"/>
      <w:lvlText w:val="%1.%2.%3.%4.%5.%6.%7.%8.%9."/>
      <w:lvlJc w:val="left"/>
      <w:pPr>
        <w:tabs>
          <w:tab w:val="num" w:pos="3600"/>
        </w:tabs>
        <w:ind w:left="3600" w:hanging="1440"/>
      </w:pPr>
      <w:rPr>
        <w:rFonts w:hint="default"/>
      </w:rPr>
    </w:lvl>
  </w:abstractNum>
  <w:abstractNum w:abstractNumId="10">
    <w:nsid w:val="30D21DEB"/>
    <w:multiLevelType w:val="hybridMultilevel"/>
    <w:tmpl w:val="EDA0B91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1096E23"/>
    <w:multiLevelType w:val="hybridMultilevel"/>
    <w:tmpl w:val="062C4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CB5BA5"/>
    <w:multiLevelType w:val="hybridMultilevel"/>
    <w:tmpl w:val="2DC2F172"/>
    <w:lvl w:ilvl="0" w:tplc="0C090001">
      <w:start w:val="1"/>
      <w:numFmt w:val="bullet"/>
      <w:lvlText w:val=""/>
      <w:lvlJc w:val="left"/>
      <w:pPr>
        <w:ind w:left="372" w:hanging="360"/>
      </w:pPr>
      <w:rPr>
        <w:rFonts w:ascii="Symbol" w:hAnsi="Symbol" w:hint="default"/>
      </w:rPr>
    </w:lvl>
    <w:lvl w:ilvl="1" w:tplc="0C090003" w:tentative="1">
      <w:start w:val="1"/>
      <w:numFmt w:val="bullet"/>
      <w:lvlText w:val="o"/>
      <w:lvlJc w:val="left"/>
      <w:pPr>
        <w:ind w:left="1092" w:hanging="360"/>
      </w:pPr>
      <w:rPr>
        <w:rFonts w:ascii="Courier New" w:hAnsi="Courier New" w:cs="Courier New" w:hint="default"/>
      </w:rPr>
    </w:lvl>
    <w:lvl w:ilvl="2" w:tplc="0C090005" w:tentative="1">
      <w:start w:val="1"/>
      <w:numFmt w:val="bullet"/>
      <w:lvlText w:val=""/>
      <w:lvlJc w:val="left"/>
      <w:pPr>
        <w:ind w:left="1812" w:hanging="360"/>
      </w:pPr>
      <w:rPr>
        <w:rFonts w:ascii="Wingdings" w:hAnsi="Wingdings" w:hint="default"/>
      </w:rPr>
    </w:lvl>
    <w:lvl w:ilvl="3" w:tplc="0C090001" w:tentative="1">
      <w:start w:val="1"/>
      <w:numFmt w:val="bullet"/>
      <w:lvlText w:val=""/>
      <w:lvlJc w:val="left"/>
      <w:pPr>
        <w:ind w:left="2532" w:hanging="360"/>
      </w:pPr>
      <w:rPr>
        <w:rFonts w:ascii="Symbol" w:hAnsi="Symbol" w:hint="default"/>
      </w:rPr>
    </w:lvl>
    <w:lvl w:ilvl="4" w:tplc="0C090003" w:tentative="1">
      <w:start w:val="1"/>
      <w:numFmt w:val="bullet"/>
      <w:lvlText w:val="o"/>
      <w:lvlJc w:val="left"/>
      <w:pPr>
        <w:ind w:left="3252" w:hanging="360"/>
      </w:pPr>
      <w:rPr>
        <w:rFonts w:ascii="Courier New" w:hAnsi="Courier New" w:cs="Courier New" w:hint="default"/>
      </w:rPr>
    </w:lvl>
    <w:lvl w:ilvl="5" w:tplc="0C090005" w:tentative="1">
      <w:start w:val="1"/>
      <w:numFmt w:val="bullet"/>
      <w:lvlText w:val=""/>
      <w:lvlJc w:val="left"/>
      <w:pPr>
        <w:ind w:left="3972" w:hanging="360"/>
      </w:pPr>
      <w:rPr>
        <w:rFonts w:ascii="Wingdings" w:hAnsi="Wingdings" w:hint="default"/>
      </w:rPr>
    </w:lvl>
    <w:lvl w:ilvl="6" w:tplc="0C090001" w:tentative="1">
      <w:start w:val="1"/>
      <w:numFmt w:val="bullet"/>
      <w:lvlText w:val=""/>
      <w:lvlJc w:val="left"/>
      <w:pPr>
        <w:ind w:left="4692" w:hanging="360"/>
      </w:pPr>
      <w:rPr>
        <w:rFonts w:ascii="Symbol" w:hAnsi="Symbol" w:hint="default"/>
      </w:rPr>
    </w:lvl>
    <w:lvl w:ilvl="7" w:tplc="0C090003" w:tentative="1">
      <w:start w:val="1"/>
      <w:numFmt w:val="bullet"/>
      <w:lvlText w:val="o"/>
      <w:lvlJc w:val="left"/>
      <w:pPr>
        <w:ind w:left="5412" w:hanging="360"/>
      </w:pPr>
      <w:rPr>
        <w:rFonts w:ascii="Courier New" w:hAnsi="Courier New" w:cs="Courier New" w:hint="default"/>
      </w:rPr>
    </w:lvl>
    <w:lvl w:ilvl="8" w:tplc="0C090005" w:tentative="1">
      <w:start w:val="1"/>
      <w:numFmt w:val="bullet"/>
      <w:lvlText w:val=""/>
      <w:lvlJc w:val="left"/>
      <w:pPr>
        <w:ind w:left="6132" w:hanging="360"/>
      </w:pPr>
      <w:rPr>
        <w:rFonts w:ascii="Wingdings" w:hAnsi="Wingdings" w:hint="default"/>
      </w:rPr>
    </w:lvl>
  </w:abstractNum>
  <w:abstractNum w:abstractNumId="13">
    <w:nsid w:val="47B352F5"/>
    <w:multiLevelType w:val="hybridMultilevel"/>
    <w:tmpl w:val="98FCAB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C3E232E"/>
    <w:multiLevelType w:val="hybridMultilevel"/>
    <w:tmpl w:val="BFD61FB6"/>
    <w:lvl w:ilvl="0" w:tplc="0C09000F">
      <w:start w:val="1"/>
      <w:numFmt w:val="decimal"/>
      <w:lvlText w:val="%1."/>
      <w:lvlJc w:val="left"/>
      <w:pPr>
        <w:ind w:left="372" w:hanging="360"/>
      </w:pPr>
      <w:rPr>
        <w:rFonts w:hint="default"/>
      </w:rPr>
    </w:lvl>
    <w:lvl w:ilvl="1" w:tplc="0C090003" w:tentative="1">
      <w:start w:val="1"/>
      <w:numFmt w:val="bullet"/>
      <w:lvlText w:val="o"/>
      <w:lvlJc w:val="left"/>
      <w:pPr>
        <w:ind w:left="1092" w:hanging="360"/>
      </w:pPr>
      <w:rPr>
        <w:rFonts w:ascii="Courier New" w:hAnsi="Courier New" w:cs="Courier New" w:hint="default"/>
      </w:rPr>
    </w:lvl>
    <w:lvl w:ilvl="2" w:tplc="0C090005" w:tentative="1">
      <w:start w:val="1"/>
      <w:numFmt w:val="bullet"/>
      <w:lvlText w:val=""/>
      <w:lvlJc w:val="left"/>
      <w:pPr>
        <w:ind w:left="1812" w:hanging="360"/>
      </w:pPr>
      <w:rPr>
        <w:rFonts w:ascii="Wingdings" w:hAnsi="Wingdings" w:hint="default"/>
      </w:rPr>
    </w:lvl>
    <w:lvl w:ilvl="3" w:tplc="0C090001" w:tentative="1">
      <w:start w:val="1"/>
      <w:numFmt w:val="bullet"/>
      <w:lvlText w:val=""/>
      <w:lvlJc w:val="left"/>
      <w:pPr>
        <w:ind w:left="2532" w:hanging="360"/>
      </w:pPr>
      <w:rPr>
        <w:rFonts w:ascii="Symbol" w:hAnsi="Symbol" w:hint="default"/>
      </w:rPr>
    </w:lvl>
    <w:lvl w:ilvl="4" w:tplc="0C090003" w:tentative="1">
      <w:start w:val="1"/>
      <w:numFmt w:val="bullet"/>
      <w:lvlText w:val="o"/>
      <w:lvlJc w:val="left"/>
      <w:pPr>
        <w:ind w:left="3252" w:hanging="360"/>
      </w:pPr>
      <w:rPr>
        <w:rFonts w:ascii="Courier New" w:hAnsi="Courier New" w:cs="Courier New" w:hint="default"/>
      </w:rPr>
    </w:lvl>
    <w:lvl w:ilvl="5" w:tplc="0C090005" w:tentative="1">
      <w:start w:val="1"/>
      <w:numFmt w:val="bullet"/>
      <w:lvlText w:val=""/>
      <w:lvlJc w:val="left"/>
      <w:pPr>
        <w:ind w:left="3972" w:hanging="360"/>
      </w:pPr>
      <w:rPr>
        <w:rFonts w:ascii="Wingdings" w:hAnsi="Wingdings" w:hint="default"/>
      </w:rPr>
    </w:lvl>
    <w:lvl w:ilvl="6" w:tplc="0C090001" w:tentative="1">
      <w:start w:val="1"/>
      <w:numFmt w:val="bullet"/>
      <w:lvlText w:val=""/>
      <w:lvlJc w:val="left"/>
      <w:pPr>
        <w:ind w:left="4692" w:hanging="360"/>
      </w:pPr>
      <w:rPr>
        <w:rFonts w:ascii="Symbol" w:hAnsi="Symbol" w:hint="default"/>
      </w:rPr>
    </w:lvl>
    <w:lvl w:ilvl="7" w:tplc="0C090003" w:tentative="1">
      <w:start w:val="1"/>
      <w:numFmt w:val="bullet"/>
      <w:lvlText w:val="o"/>
      <w:lvlJc w:val="left"/>
      <w:pPr>
        <w:ind w:left="5412" w:hanging="360"/>
      </w:pPr>
      <w:rPr>
        <w:rFonts w:ascii="Courier New" w:hAnsi="Courier New" w:cs="Courier New" w:hint="default"/>
      </w:rPr>
    </w:lvl>
    <w:lvl w:ilvl="8" w:tplc="0C090005" w:tentative="1">
      <w:start w:val="1"/>
      <w:numFmt w:val="bullet"/>
      <w:lvlText w:val=""/>
      <w:lvlJc w:val="left"/>
      <w:pPr>
        <w:ind w:left="6132" w:hanging="360"/>
      </w:pPr>
      <w:rPr>
        <w:rFonts w:ascii="Wingdings" w:hAnsi="Wingdings" w:hint="default"/>
      </w:rPr>
    </w:lvl>
  </w:abstractNum>
  <w:abstractNum w:abstractNumId="15">
    <w:nsid w:val="5DE27859"/>
    <w:multiLevelType w:val="hybridMultilevel"/>
    <w:tmpl w:val="F4F4C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E3A1B9D"/>
    <w:multiLevelType w:val="multilevel"/>
    <w:tmpl w:val="993E5484"/>
    <w:lvl w:ilvl="0">
      <w:start w:val="1"/>
      <w:numFmt w:val="bullet"/>
      <w:lvlText w:val="•"/>
      <w:lvlJc w:val="left"/>
      <w:pPr>
        <w:tabs>
          <w:tab w:val="num" w:pos="227"/>
        </w:tabs>
        <w:ind w:left="227" w:hanging="227"/>
      </w:pPr>
      <w:rPr>
        <w:rFonts w:ascii="HelveticaNeueLT Com 45 Lt" w:hAnsi="HelveticaNeueLT Com 45 Lt" w:hint="default"/>
        <w:b w:val="0"/>
        <w:i w:val="0"/>
        <w:caps w:val="0"/>
        <w:strike w:val="0"/>
        <w:dstrike w:val="0"/>
        <w:vanish w:val="0"/>
        <w:sz w:val="16"/>
        <w:szCs w:val="18"/>
        <w:vertAlign w:val="baseline"/>
      </w:rPr>
    </w:lvl>
    <w:lvl w:ilvl="1">
      <w:start w:val="1"/>
      <w:numFmt w:val="bullet"/>
      <w:lvlText w:val=":"/>
      <w:lvlJc w:val="left"/>
      <w:pPr>
        <w:tabs>
          <w:tab w:val="num" w:pos="227"/>
        </w:tabs>
        <w:ind w:left="227" w:hanging="227"/>
      </w:pPr>
      <w:rPr>
        <w:rFonts w:ascii="HelveticaNeueLT Com 45 Lt" w:hAnsi="HelveticaNeueLT Com 45 Lt"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F5F17BC"/>
    <w:multiLevelType w:val="multilevel"/>
    <w:tmpl w:val="76EC9A36"/>
    <w:lvl w:ilvl="0">
      <w:start w:val="1"/>
      <w:numFmt w:val="bullet"/>
      <w:lvlText w:val="•"/>
      <w:lvlJc w:val="left"/>
      <w:pPr>
        <w:tabs>
          <w:tab w:val="num" w:pos="227"/>
        </w:tabs>
        <w:ind w:left="227" w:hanging="227"/>
      </w:pPr>
      <w:rPr>
        <w:rFonts w:ascii="HelveticaNeueLT Com 45 Lt" w:hAnsi="HelveticaNeueLT Com 45 Lt" w:hint="default"/>
        <w:b w:val="0"/>
        <w:i w:val="0"/>
        <w:caps w:val="0"/>
        <w:strike w:val="0"/>
        <w:dstrike w:val="0"/>
        <w:vanish w:val="0"/>
        <w:sz w:val="16"/>
        <w:szCs w:val="1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FAA49FD"/>
    <w:multiLevelType w:val="hybridMultilevel"/>
    <w:tmpl w:val="75CC8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6314010"/>
    <w:multiLevelType w:val="hybridMultilevel"/>
    <w:tmpl w:val="1652947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DB62B66"/>
    <w:multiLevelType w:val="hybridMultilevel"/>
    <w:tmpl w:val="AAC8614C"/>
    <w:lvl w:ilvl="0" w:tplc="B44C805A">
      <w:numFmt w:val="bullet"/>
      <w:lvlText w:val="-"/>
      <w:lvlJc w:val="left"/>
      <w:pPr>
        <w:ind w:left="720" w:hanging="360"/>
      </w:pPr>
      <w:rPr>
        <w:rFonts w:ascii="HelveticaNeueLT Com 45 Lt" w:eastAsia="Times New Roman" w:hAnsi="HelveticaNeueLT Com 45 Lt"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F1F38C0"/>
    <w:multiLevelType w:val="hybridMultilevel"/>
    <w:tmpl w:val="941802E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9A61720"/>
    <w:multiLevelType w:val="hybridMultilevel"/>
    <w:tmpl w:val="98822740"/>
    <w:lvl w:ilvl="0" w:tplc="43E87D48">
      <w:numFmt w:val="bullet"/>
      <w:lvlText w:val="-"/>
      <w:lvlJc w:val="left"/>
      <w:pPr>
        <w:ind w:left="720" w:hanging="360"/>
      </w:pPr>
      <w:rPr>
        <w:rFonts w:ascii="HelveticaNeueLT Com 45 Lt" w:eastAsia="Times New Roman" w:hAnsi="HelveticaNeueLT Com 45 Lt"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E345F08"/>
    <w:multiLevelType w:val="hybridMultilevel"/>
    <w:tmpl w:val="A978E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3"/>
  </w:num>
  <w:num w:numId="5">
    <w:abstractNumId w:val="17"/>
  </w:num>
  <w:num w:numId="6">
    <w:abstractNumId w:val="16"/>
  </w:num>
  <w:num w:numId="7">
    <w:abstractNumId w:val="9"/>
  </w:num>
  <w:num w:numId="8">
    <w:abstractNumId w:val="4"/>
  </w:num>
  <w:num w:numId="9">
    <w:abstractNumId w:val="7"/>
  </w:num>
  <w:num w:numId="10">
    <w:abstractNumId w:val="15"/>
  </w:num>
  <w:num w:numId="11">
    <w:abstractNumId w:val="12"/>
  </w:num>
  <w:num w:numId="12">
    <w:abstractNumId w:val="14"/>
  </w:num>
  <w:num w:numId="13">
    <w:abstractNumId w:val="23"/>
  </w:num>
  <w:num w:numId="14">
    <w:abstractNumId w:val="18"/>
  </w:num>
  <w:num w:numId="15">
    <w:abstractNumId w:val="22"/>
  </w:num>
  <w:num w:numId="16">
    <w:abstractNumId w:val="8"/>
  </w:num>
  <w:num w:numId="17">
    <w:abstractNumId w:val="11"/>
  </w:num>
  <w:num w:numId="18">
    <w:abstractNumId w:val="2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1"/>
  </w:num>
  <w:num w:numId="25">
    <w:abstractNumId w:val="13"/>
  </w:num>
  <w:num w:numId="26">
    <w:abstractNumId w:val="1"/>
  </w:num>
  <w:num w:numId="27">
    <w:abstractNumId w:val="10"/>
  </w:num>
  <w:num w:numId="28">
    <w:abstractNumId w:val="5"/>
  </w:num>
  <w:num w:numId="29">
    <w:abstractNumId w:val="6"/>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001"/>
  <w:revisionView w:markup="0"/>
  <w:defaultTabStop w:val="720"/>
  <w:drawingGridHorizontalSpacing w:val="90"/>
  <w:displayHorizontalDrawingGridEvery w:val="2"/>
  <w:characterSpacingControl w:val="doNotCompress"/>
  <w:hdrShapeDefaults>
    <o:shapedefaults v:ext="edit" spidmax="32769"/>
  </w:hdrShapeDefaults>
  <w:footnotePr>
    <w:footnote w:id="-1"/>
    <w:footnote w:id="0"/>
  </w:footnotePr>
  <w:endnotePr>
    <w:endnote w:id="-1"/>
    <w:endnote w:id="0"/>
  </w:endnotePr>
  <w:compat/>
  <w:rsids>
    <w:rsidRoot w:val="00AD0DFB"/>
    <w:rsid w:val="00003739"/>
    <w:rsid w:val="000103A7"/>
    <w:rsid w:val="0002762A"/>
    <w:rsid w:val="00045580"/>
    <w:rsid w:val="000535A8"/>
    <w:rsid w:val="00061FDC"/>
    <w:rsid w:val="000672DB"/>
    <w:rsid w:val="00070865"/>
    <w:rsid w:val="00085879"/>
    <w:rsid w:val="000A2E62"/>
    <w:rsid w:val="000B060B"/>
    <w:rsid w:val="000B0628"/>
    <w:rsid w:val="000B6E48"/>
    <w:rsid w:val="000C222B"/>
    <w:rsid w:val="000D01DA"/>
    <w:rsid w:val="000D1B8E"/>
    <w:rsid w:val="000D36F0"/>
    <w:rsid w:val="000D42FC"/>
    <w:rsid w:val="000E3406"/>
    <w:rsid w:val="000F05C2"/>
    <w:rsid w:val="000F7C42"/>
    <w:rsid w:val="00102B77"/>
    <w:rsid w:val="0010632C"/>
    <w:rsid w:val="0011196A"/>
    <w:rsid w:val="00113799"/>
    <w:rsid w:val="00116242"/>
    <w:rsid w:val="00116D22"/>
    <w:rsid w:val="001257D5"/>
    <w:rsid w:val="001277C8"/>
    <w:rsid w:val="00137E9D"/>
    <w:rsid w:val="00150278"/>
    <w:rsid w:val="00171459"/>
    <w:rsid w:val="00174583"/>
    <w:rsid w:val="001750F0"/>
    <w:rsid w:val="00180ED4"/>
    <w:rsid w:val="00182D33"/>
    <w:rsid w:val="00187A03"/>
    <w:rsid w:val="00194B44"/>
    <w:rsid w:val="001B3AE0"/>
    <w:rsid w:val="001B4AF3"/>
    <w:rsid w:val="001B5A6F"/>
    <w:rsid w:val="001B7D1F"/>
    <w:rsid w:val="001C30D9"/>
    <w:rsid w:val="001C6EBB"/>
    <w:rsid w:val="001D6ED8"/>
    <w:rsid w:val="001D7522"/>
    <w:rsid w:val="001E1BC8"/>
    <w:rsid w:val="001E6142"/>
    <w:rsid w:val="001F38AA"/>
    <w:rsid w:val="00227E1C"/>
    <w:rsid w:val="00230826"/>
    <w:rsid w:val="00230C4E"/>
    <w:rsid w:val="00242092"/>
    <w:rsid w:val="00246AB0"/>
    <w:rsid w:val="00246B66"/>
    <w:rsid w:val="00247A95"/>
    <w:rsid w:val="0026286F"/>
    <w:rsid w:val="002641FD"/>
    <w:rsid w:val="00266170"/>
    <w:rsid w:val="0028498F"/>
    <w:rsid w:val="00284C9A"/>
    <w:rsid w:val="002958AE"/>
    <w:rsid w:val="002A13D5"/>
    <w:rsid w:val="002A2D7A"/>
    <w:rsid w:val="002B3BC9"/>
    <w:rsid w:val="002B535E"/>
    <w:rsid w:val="002C0E47"/>
    <w:rsid w:val="002C498D"/>
    <w:rsid w:val="002D73D1"/>
    <w:rsid w:val="002F7105"/>
    <w:rsid w:val="002F721F"/>
    <w:rsid w:val="003029C4"/>
    <w:rsid w:val="00314D07"/>
    <w:rsid w:val="00325F26"/>
    <w:rsid w:val="0033775B"/>
    <w:rsid w:val="003509A3"/>
    <w:rsid w:val="00353723"/>
    <w:rsid w:val="00353A3C"/>
    <w:rsid w:val="00376D9B"/>
    <w:rsid w:val="003A4D94"/>
    <w:rsid w:val="003B1E17"/>
    <w:rsid w:val="003B5A81"/>
    <w:rsid w:val="003B75DE"/>
    <w:rsid w:val="003C136B"/>
    <w:rsid w:val="003D1650"/>
    <w:rsid w:val="003D1D4A"/>
    <w:rsid w:val="003D4A2E"/>
    <w:rsid w:val="003E0715"/>
    <w:rsid w:val="003E1E91"/>
    <w:rsid w:val="003E6956"/>
    <w:rsid w:val="003F389C"/>
    <w:rsid w:val="003F4FD2"/>
    <w:rsid w:val="003F6247"/>
    <w:rsid w:val="00416487"/>
    <w:rsid w:val="00425A0C"/>
    <w:rsid w:val="00425D5E"/>
    <w:rsid w:val="00445BAE"/>
    <w:rsid w:val="004505FF"/>
    <w:rsid w:val="0045189F"/>
    <w:rsid w:val="00453F9E"/>
    <w:rsid w:val="0047417C"/>
    <w:rsid w:val="0047457F"/>
    <w:rsid w:val="00480E77"/>
    <w:rsid w:val="004905B2"/>
    <w:rsid w:val="00493906"/>
    <w:rsid w:val="00497C94"/>
    <w:rsid w:val="004A00F6"/>
    <w:rsid w:val="004A29FF"/>
    <w:rsid w:val="004A5CC7"/>
    <w:rsid w:val="004B52C6"/>
    <w:rsid w:val="004C6EB8"/>
    <w:rsid w:val="004D0706"/>
    <w:rsid w:val="004D1CFB"/>
    <w:rsid w:val="004F0547"/>
    <w:rsid w:val="004F2202"/>
    <w:rsid w:val="005043A9"/>
    <w:rsid w:val="00507612"/>
    <w:rsid w:val="005206F9"/>
    <w:rsid w:val="00522BA0"/>
    <w:rsid w:val="005235F9"/>
    <w:rsid w:val="00526EC1"/>
    <w:rsid w:val="005309BF"/>
    <w:rsid w:val="00546A05"/>
    <w:rsid w:val="005810CB"/>
    <w:rsid w:val="005976C4"/>
    <w:rsid w:val="005A2EDB"/>
    <w:rsid w:val="005A57E6"/>
    <w:rsid w:val="005A5F70"/>
    <w:rsid w:val="005B0D20"/>
    <w:rsid w:val="005B37C0"/>
    <w:rsid w:val="005C2A45"/>
    <w:rsid w:val="005C5A98"/>
    <w:rsid w:val="005E0E4F"/>
    <w:rsid w:val="00604098"/>
    <w:rsid w:val="00624175"/>
    <w:rsid w:val="00663CC9"/>
    <w:rsid w:val="00671516"/>
    <w:rsid w:val="00673965"/>
    <w:rsid w:val="006850B8"/>
    <w:rsid w:val="006861AE"/>
    <w:rsid w:val="00692A03"/>
    <w:rsid w:val="00693DA6"/>
    <w:rsid w:val="00693E10"/>
    <w:rsid w:val="006A4B09"/>
    <w:rsid w:val="006B6745"/>
    <w:rsid w:val="006B69ED"/>
    <w:rsid w:val="006D15A2"/>
    <w:rsid w:val="006E60E0"/>
    <w:rsid w:val="006E622A"/>
    <w:rsid w:val="006E7F0F"/>
    <w:rsid w:val="006F6192"/>
    <w:rsid w:val="0070584F"/>
    <w:rsid w:val="0072127E"/>
    <w:rsid w:val="00721E42"/>
    <w:rsid w:val="00733295"/>
    <w:rsid w:val="00761F9F"/>
    <w:rsid w:val="00764F35"/>
    <w:rsid w:val="00774B7B"/>
    <w:rsid w:val="007754E1"/>
    <w:rsid w:val="00780F3F"/>
    <w:rsid w:val="00795A54"/>
    <w:rsid w:val="007A0149"/>
    <w:rsid w:val="007A2769"/>
    <w:rsid w:val="007B400A"/>
    <w:rsid w:val="007B4346"/>
    <w:rsid w:val="007D16C8"/>
    <w:rsid w:val="007F1D07"/>
    <w:rsid w:val="007F4D6C"/>
    <w:rsid w:val="007F5C2A"/>
    <w:rsid w:val="008050D4"/>
    <w:rsid w:val="008304F8"/>
    <w:rsid w:val="00831C7F"/>
    <w:rsid w:val="00840A9A"/>
    <w:rsid w:val="00844F49"/>
    <w:rsid w:val="00847B8E"/>
    <w:rsid w:val="0085101E"/>
    <w:rsid w:val="00865C7F"/>
    <w:rsid w:val="00884749"/>
    <w:rsid w:val="00895B75"/>
    <w:rsid w:val="008A38A4"/>
    <w:rsid w:val="008B03CC"/>
    <w:rsid w:val="008B1589"/>
    <w:rsid w:val="008B36B2"/>
    <w:rsid w:val="008B5C09"/>
    <w:rsid w:val="008B70BD"/>
    <w:rsid w:val="008C3316"/>
    <w:rsid w:val="008D0ED3"/>
    <w:rsid w:val="008D3774"/>
    <w:rsid w:val="008E0097"/>
    <w:rsid w:val="008E0F3E"/>
    <w:rsid w:val="008E128D"/>
    <w:rsid w:val="008E66B0"/>
    <w:rsid w:val="008F2CF5"/>
    <w:rsid w:val="00910526"/>
    <w:rsid w:val="009462B2"/>
    <w:rsid w:val="009474D8"/>
    <w:rsid w:val="0095034B"/>
    <w:rsid w:val="00955CA7"/>
    <w:rsid w:val="0095611C"/>
    <w:rsid w:val="00981F0C"/>
    <w:rsid w:val="00986755"/>
    <w:rsid w:val="00987792"/>
    <w:rsid w:val="009955AF"/>
    <w:rsid w:val="009B235D"/>
    <w:rsid w:val="009B4917"/>
    <w:rsid w:val="009B6201"/>
    <w:rsid w:val="009B7B60"/>
    <w:rsid w:val="009C2729"/>
    <w:rsid w:val="009D3C9A"/>
    <w:rsid w:val="009F1C89"/>
    <w:rsid w:val="00A06BBA"/>
    <w:rsid w:val="00A1004C"/>
    <w:rsid w:val="00A148F9"/>
    <w:rsid w:val="00A2367B"/>
    <w:rsid w:val="00A34945"/>
    <w:rsid w:val="00A4674C"/>
    <w:rsid w:val="00A55116"/>
    <w:rsid w:val="00A56308"/>
    <w:rsid w:val="00A57146"/>
    <w:rsid w:val="00A77874"/>
    <w:rsid w:val="00A80E57"/>
    <w:rsid w:val="00A86B40"/>
    <w:rsid w:val="00A87FAB"/>
    <w:rsid w:val="00A96778"/>
    <w:rsid w:val="00AA2E59"/>
    <w:rsid w:val="00AA34CB"/>
    <w:rsid w:val="00AC48FD"/>
    <w:rsid w:val="00AD0DFB"/>
    <w:rsid w:val="00B2365C"/>
    <w:rsid w:val="00B3130F"/>
    <w:rsid w:val="00B333F6"/>
    <w:rsid w:val="00B438FE"/>
    <w:rsid w:val="00B5366D"/>
    <w:rsid w:val="00B5601E"/>
    <w:rsid w:val="00B608F4"/>
    <w:rsid w:val="00B626AC"/>
    <w:rsid w:val="00BC3BF6"/>
    <w:rsid w:val="00BD62AF"/>
    <w:rsid w:val="00BE010C"/>
    <w:rsid w:val="00C03088"/>
    <w:rsid w:val="00C04F0D"/>
    <w:rsid w:val="00C34544"/>
    <w:rsid w:val="00C351C8"/>
    <w:rsid w:val="00C358D8"/>
    <w:rsid w:val="00C40002"/>
    <w:rsid w:val="00C42A45"/>
    <w:rsid w:val="00C44641"/>
    <w:rsid w:val="00C46C11"/>
    <w:rsid w:val="00C50B9B"/>
    <w:rsid w:val="00C53D19"/>
    <w:rsid w:val="00C65B44"/>
    <w:rsid w:val="00C6719F"/>
    <w:rsid w:val="00C72497"/>
    <w:rsid w:val="00C72DB9"/>
    <w:rsid w:val="00C81A8D"/>
    <w:rsid w:val="00CA4EFA"/>
    <w:rsid w:val="00CB36FB"/>
    <w:rsid w:val="00CC3860"/>
    <w:rsid w:val="00CD16EC"/>
    <w:rsid w:val="00CD7456"/>
    <w:rsid w:val="00CE2EFF"/>
    <w:rsid w:val="00CE5BE1"/>
    <w:rsid w:val="00D02561"/>
    <w:rsid w:val="00D07C57"/>
    <w:rsid w:val="00D21D8F"/>
    <w:rsid w:val="00D30BA7"/>
    <w:rsid w:val="00D41013"/>
    <w:rsid w:val="00D4152E"/>
    <w:rsid w:val="00D47C2E"/>
    <w:rsid w:val="00D5547E"/>
    <w:rsid w:val="00D63839"/>
    <w:rsid w:val="00D71B8D"/>
    <w:rsid w:val="00D71CB2"/>
    <w:rsid w:val="00D926D6"/>
    <w:rsid w:val="00D928D8"/>
    <w:rsid w:val="00DC60DD"/>
    <w:rsid w:val="00DC70BA"/>
    <w:rsid w:val="00DE44DA"/>
    <w:rsid w:val="00DF24A4"/>
    <w:rsid w:val="00DF2753"/>
    <w:rsid w:val="00E021C5"/>
    <w:rsid w:val="00E21A8C"/>
    <w:rsid w:val="00E225F5"/>
    <w:rsid w:val="00E74F5E"/>
    <w:rsid w:val="00E8171E"/>
    <w:rsid w:val="00E823E4"/>
    <w:rsid w:val="00E84555"/>
    <w:rsid w:val="00EA25CB"/>
    <w:rsid w:val="00EA308D"/>
    <w:rsid w:val="00EA3536"/>
    <w:rsid w:val="00EA3AE3"/>
    <w:rsid w:val="00ED4522"/>
    <w:rsid w:val="00EE19B3"/>
    <w:rsid w:val="00EE2C6E"/>
    <w:rsid w:val="00EE3045"/>
    <w:rsid w:val="00EE4F25"/>
    <w:rsid w:val="00EE6D6F"/>
    <w:rsid w:val="00EF1132"/>
    <w:rsid w:val="00EF176E"/>
    <w:rsid w:val="00F62042"/>
    <w:rsid w:val="00F65D6D"/>
    <w:rsid w:val="00F81FD2"/>
    <w:rsid w:val="00FB12D5"/>
    <w:rsid w:val="00FC0648"/>
    <w:rsid w:val="00FC242D"/>
    <w:rsid w:val="00FD2086"/>
    <w:rsid w:val="00FD319C"/>
    <w:rsid w:val="00FD7BD9"/>
    <w:rsid w:val="00FE0EA4"/>
    <w:rsid w:val="00FE3A2D"/>
    <w:rsid w:val="00FF0AD8"/>
    <w:rsid w:val="00FF397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4B"/>
    <w:pPr>
      <w:spacing w:after="240"/>
    </w:pPr>
    <w:rPr>
      <w:rFonts w:ascii="HelveticaNeueLT Com 45 Lt" w:hAnsi="HelveticaNeueLT Com 45 Lt"/>
      <w:sz w:val="18"/>
      <w:szCs w:val="24"/>
    </w:rPr>
  </w:style>
  <w:style w:type="paragraph" w:styleId="Heading1">
    <w:name w:val="heading 1"/>
    <w:basedOn w:val="Normal"/>
    <w:next w:val="Normal"/>
    <w:qFormat/>
    <w:rsid w:val="001B5A6F"/>
    <w:pPr>
      <w:keepNext/>
      <w:numPr>
        <w:numId w:val="3"/>
      </w:numPr>
      <w:spacing w:before="240" w:after="60"/>
      <w:outlineLvl w:val="0"/>
    </w:pPr>
    <w:rPr>
      <w:rFonts w:cs="Arial"/>
      <w:bCs/>
      <w:caps/>
      <w:kern w:val="32"/>
    </w:rPr>
  </w:style>
  <w:style w:type="paragraph" w:styleId="Heading2">
    <w:name w:val="heading 2"/>
    <w:basedOn w:val="Heading1"/>
    <w:next w:val="Normal"/>
    <w:qFormat/>
    <w:rsid w:val="001B5A6F"/>
    <w:pPr>
      <w:numPr>
        <w:ilvl w:val="1"/>
      </w:numPr>
      <w:outlineLvl w:val="1"/>
    </w:pPr>
    <w:rPr>
      <w:bCs w:val="0"/>
      <w:iCs/>
      <w:caps w:val="0"/>
      <w:szCs w:val="28"/>
    </w:rPr>
  </w:style>
  <w:style w:type="paragraph" w:styleId="Heading3">
    <w:name w:val="heading 3"/>
    <w:basedOn w:val="Heading2"/>
    <w:next w:val="Normal"/>
    <w:qFormat/>
    <w:rsid w:val="00116242"/>
    <w:pPr>
      <w:numPr>
        <w:ilvl w:val="2"/>
      </w:num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5A6F"/>
    <w:pPr>
      <w:tabs>
        <w:tab w:val="center" w:pos="4153"/>
        <w:tab w:val="right" w:pos="8306"/>
      </w:tabs>
      <w:spacing w:after="0"/>
    </w:pPr>
  </w:style>
  <w:style w:type="paragraph" w:styleId="Footer">
    <w:name w:val="footer"/>
    <w:basedOn w:val="Normal"/>
    <w:rsid w:val="001B5A6F"/>
    <w:pPr>
      <w:tabs>
        <w:tab w:val="center" w:pos="4153"/>
        <w:tab w:val="right" w:pos="8306"/>
      </w:tabs>
    </w:pPr>
  </w:style>
  <w:style w:type="character" w:customStyle="1" w:styleId="Character-highlight">
    <w:name w:val="Character - highlight"/>
    <w:basedOn w:val="DefaultParagraphFont"/>
    <w:rsid w:val="001B5A6F"/>
    <w:rPr>
      <w:rFonts w:ascii="HelveticaNeueLT Com 46 LtIt" w:hAnsi="HelveticaNeueLT Com 46 LtIt"/>
    </w:rPr>
  </w:style>
  <w:style w:type="paragraph" w:customStyle="1" w:styleId="List-Numbered">
    <w:name w:val="List - Numbered"/>
    <w:basedOn w:val="Normal"/>
    <w:rsid w:val="001B5A6F"/>
    <w:pPr>
      <w:numPr>
        <w:numId w:val="4"/>
      </w:numPr>
      <w:contextualSpacing/>
    </w:pPr>
  </w:style>
  <w:style w:type="paragraph" w:customStyle="1" w:styleId="List-Bulleted">
    <w:name w:val="List - Bulleted"/>
    <w:basedOn w:val="List-Numbered"/>
    <w:rsid w:val="003B5A81"/>
    <w:pPr>
      <w:numPr>
        <w:numId w:val="8"/>
      </w:numPr>
    </w:pPr>
  </w:style>
  <w:style w:type="paragraph" w:customStyle="1" w:styleId="Paragraph-tables">
    <w:name w:val="Paragraph - tables"/>
    <w:basedOn w:val="Normal"/>
    <w:rsid w:val="001B5A6F"/>
    <w:pPr>
      <w:spacing w:after="0"/>
    </w:pPr>
  </w:style>
  <w:style w:type="table" w:customStyle="1" w:styleId="Table">
    <w:name w:val="Table"/>
    <w:basedOn w:val="TableNormal"/>
    <w:rsid w:val="001B5A6F"/>
    <w:rPr>
      <w:rFonts w:ascii="HelveticaNeueLT Com 45 Lt" w:hAnsi="HelveticaNeueLT Com 45 Lt"/>
      <w:sz w:val="18"/>
    </w:rPr>
    <w:tblPr>
      <w:tblInd w:w="0" w:type="dxa"/>
      <w:tblBorders>
        <w:top w:val="single" w:sz="2" w:space="0" w:color="auto"/>
        <w:bottom w:val="single" w:sz="2" w:space="0" w:color="auto"/>
        <w:insideH w:val="single" w:sz="2" w:space="0" w:color="auto"/>
      </w:tblBorders>
      <w:tblCellMar>
        <w:top w:w="0" w:type="dxa"/>
        <w:left w:w="0" w:type="dxa"/>
        <w:bottom w:w="0" w:type="dxa"/>
        <w:right w:w="0" w:type="dxa"/>
      </w:tblCellMar>
    </w:tblPr>
  </w:style>
  <w:style w:type="paragraph" w:styleId="ListParagraph">
    <w:name w:val="List Paragraph"/>
    <w:basedOn w:val="Normal"/>
    <w:uiPriority w:val="34"/>
    <w:qFormat/>
    <w:rsid w:val="008B1589"/>
    <w:pPr>
      <w:ind w:left="720"/>
      <w:contextualSpacing/>
    </w:pPr>
  </w:style>
  <w:style w:type="table" w:styleId="TableGrid">
    <w:name w:val="Table Grid"/>
    <w:basedOn w:val="TableNormal"/>
    <w:uiPriority w:val="59"/>
    <w:rsid w:val="00070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05B2"/>
    <w:rPr>
      <w:sz w:val="16"/>
      <w:szCs w:val="16"/>
    </w:rPr>
  </w:style>
  <w:style w:type="paragraph" w:styleId="CommentText">
    <w:name w:val="annotation text"/>
    <w:basedOn w:val="Normal"/>
    <w:link w:val="CommentTextChar"/>
    <w:uiPriority w:val="99"/>
    <w:semiHidden/>
    <w:unhideWhenUsed/>
    <w:rsid w:val="004905B2"/>
    <w:rPr>
      <w:sz w:val="20"/>
      <w:szCs w:val="20"/>
    </w:rPr>
  </w:style>
  <w:style w:type="character" w:customStyle="1" w:styleId="CommentTextChar">
    <w:name w:val="Comment Text Char"/>
    <w:basedOn w:val="DefaultParagraphFont"/>
    <w:link w:val="CommentText"/>
    <w:uiPriority w:val="99"/>
    <w:semiHidden/>
    <w:rsid w:val="004905B2"/>
    <w:rPr>
      <w:rFonts w:ascii="HelveticaNeueLT Com 45 Lt" w:hAnsi="HelveticaNeueLT Com 45 Lt"/>
    </w:rPr>
  </w:style>
  <w:style w:type="paragraph" w:styleId="CommentSubject">
    <w:name w:val="annotation subject"/>
    <w:basedOn w:val="CommentText"/>
    <w:next w:val="CommentText"/>
    <w:link w:val="CommentSubjectChar"/>
    <w:uiPriority w:val="99"/>
    <w:semiHidden/>
    <w:unhideWhenUsed/>
    <w:rsid w:val="004905B2"/>
    <w:rPr>
      <w:b/>
      <w:bCs/>
    </w:rPr>
  </w:style>
  <w:style w:type="character" w:customStyle="1" w:styleId="CommentSubjectChar">
    <w:name w:val="Comment Subject Char"/>
    <w:basedOn w:val="CommentTextChar"/>
    <w:link w:val="CommentSubject"/>
    <w:uiPriority w:val="99"/>
    <w:semiHidden/>
    <w:rsid w:val="004905B2"/>
    <w:rPr>
      <w:rFonts w:ascii="HelveticaNeueLT Com 45 Lt" w:hAnsi="HelveticaNeueLT Com 45 Lt"/>
      <w:b/>
      <w:bCs/>
    </w:rPr>
  </w:style>
  <w:style w:type="paragraph" w:styleId="BalloonText">
    <w:name w:val="Balloon Text"/>
    <w:basedOn w:val="Normal"/>
    <w:link w:val="BalloonTextChar"/>
    <w:uiPriority w:val="99"/>
    <w:semiHidden/>
    <w:unhideWhenUsed/>
    <w:rsid w:val="004905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5B2"/>
    <w:rPr>
      <w:rFonts w:ascii="Tahoma" w:hAnsi="Tahoma" w:cs="Tahoma"/>
      <w:sz w:val="16"/>
      <w:szCs w:val="16"/>
    </w:rPr>
  </w:style>
  <w:style w:type="paragraph" w:styleId="Caption">
    <w:name w:val="caption"/>
    <w:basedOn w:val="Normal"/>
    <w:next w:val="Normal"/>
    <w:uiPriority w:val="35"/>
    <w:unhideWhenUsed/>
    <w:qFormat/>
    <w:rsid w:val="00FD7BD9"/>
    <w:pPr>
      <w:spacing w:after="200"/>
    </w:pPr>
    <w:rPr>
      <w:b/>
      <w:bCs/>
      <w:color w:val="4F81BD" w:themeColor="accen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34B"/>
    <w:pPr>
      <w:spacing w:after="240"/>
    </w:pPr>
    <w:rPr>
      <w:rFonts w:ascii="HelveticaNeueLT Com 45 Lt" w:hAnsi="HelveticaNeueLT Com 45 Lt"/>
      <w:sz w:val="18"/>
      <w:szCs w:val="24"/>
    </w:rPr>
  </w:style>
  <w:style w:type="paragraph" w:styleId="Heading1">
    <w:name w:val="heading 1"/>
    <w:basedOn w:val="Normal"/>
    <w:next w:val="Normal"/>
    <w:qFormat/>
    <w:rsid w:val="001B5A6F"/>
    <w:pPr>
      <w:keepNext/>
      <w:numPr>
        <w:numId w:val="3"/>
      </w:numPr>
      <w:spacing w:before="240" w:after="60"/>
      <w:outlineLvl w:val="0"/>
    </w:pPr>
    <w:rPr>
      <w:rFonts w:cs="Arial"/>
      <w:bCs/>
      <w:caps/>
      <w:kern w:val="32"/>
    </w:rPr>
  </w:style>
  <w:style w:type="paragraph" w:styleId="Heading2">
    <w:name w:val="heading 2"/>
    <w:basedOn w:val="Heading1"/>
    <w:next w:val="Normal"/>
    <w:qFormat/>
    <w:rsid w:val="001B5A6F"/>
    <w:pPr>
      <w:numPr>
        <w:ilvl w:val="1"/>
      </w:numPr>
      <w:outlineLvl w:val="1"/>
    </w:pPr>
    <w:rPr>
      <w:bCs w:val="0"/>
      <w:iCs/>
      <w:caps w:val="0"/>
      <w:szCs w:val="28"/>
    </w:rPr>
  </w:style>
  <w:style w:type="paragraph" w:styleId="Heading3">
    <w:name w:val="heading 3"/>
    <w:basedOn w:val="Heading2"/>
    <w:next w:val="Normal"/>
    <w:qFormat/>
    <w:rsid w:val="00116242"/>
    <w:pPr>
      <w:numPr>
        <w:ilvl w:val="2"/>
      </w:num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5A6F"/>
    <w:pPr>
      <w:tabs>
        <w:tab w:val="center" w:pos="4153"/>
        <w:tab w:val="right" w:pos="8306"/>
      </w:tabs>
      <w:spacing w:after="0"/>
    </w:pPr>
  </w:style>
  <w:style w:type="paragraph" w:styleId="Footer">
    <w:name w:val="footer"/>
    <w:basedOn w:val="Normal"/>
    <w:rsid w:val="001B5A6F"/>
    <w:pPr>
      <w:tabs>
        <w:tab w:val="center" w:pos="4153"/>
        <w:tab w:val="right" w:pos="8306"/>
      </w:tabs>
    </w:pPr>
  </w:style>
  <w:style w:type="character" w:customStyle="1" w:styleId="Character-highlight">
    <w:name w:val="Character - highlight"/>
    <w:basedOn w:val="DefaultParagraphFont"/>
    <w:rsid w:val="001B5A6F"/>
    <w:rPr>
      <w:rFonts w:ascii="HelveticaNeueLT Com 46 LtIt" w:hAnsi="HelveticaNeueLT Com 46 LtIt"/>
    </w:rPr>
  </w:style>
  <w:style w:type="paragraph" w:customStyle="1" w:styleId="List-Numbered">
    <w:name w:val="List - Numbered"/>
    <w:basedOn w:val="Normal"/>
    <w:rsid w:val="001B5A6F"/>
    <w:pPr>
      <w:numPr>
        <w:numId w:val="4"/>
      </w:numPr>
      <w:contextualSpacing/>
    </w:pPr>
  </w:style>
  <w:style w:type="paragraph" w:customStyle="1" w:styleId="List-Bulleted">
    <w:name w:val="List - Bulleted"/>
    <w:basedOn w:val="List-Numbered"/>
    <w:rsid w:val="003B5A81"/>
    <w:pPr>
      <w:numPr>
        <w:numId w:val="8"/>
      </w:numPr>
    </w:pPr>
  </w:style>
  <w:style w:type="paragraph" w:customStyle="1" w:styleId="Paragraph-tables">
    <w:name w:val="Paragraph - tables"/>
    <w:basedOn w:val="Normal"/>
    <w:rsid w:val="001B5A6F"/>
    <w:pPr>
      <w:spacing w:after="0"/>
    </w:pPr>
  </w:style>
  <w:style w:type="table" w:customStyle="1" w:styleId="Table">
    <w:name w:val="Table"/>
    <w:basedOn w:val="TableNormal"/>
    <w:rsid w:val="001B5A6F"/>
    <w:rPr>
      <w:rFonts w:ascii="HelveticaNeueLT Com 45 Lt" w:hAnsi="HelveticaNeueLT Com 45 Lt"/>
      <w:sz w:val="18"/>
    </w:rPr>
    <w:tblPr>
      <w:tblInd w:w="0" w:type="dxa"/>
      <w:tblBorders>
        <w:top w:val="single" w:sz="2" w:space="0" w:color="auto"/>
        <w:bottom w:val="single" w:sz="2" w:space="0" w:color="auto"/>
        <w:insideH w:val="single" w:sz="2" w:space="0" w:color="auto"/>
      </w:tblBorders>
      <w:tblCellMar>
        <w:top w:w="0" w:type="dxa"/>
        <w:left w:w="0" w:type="dxa"/>
        <w:bottom w:w="0" w:type="dxa"/>
        <w:right w:w="0" w:type="dxa"/>
      </w:tblCellMar>
    </w:tblPr>
  </w:style>
  <w:style w:type="paragraph" w:styleId="ListParagraph">
    <w:name w:val="List Paragraph"/>
    <w:basedOn w:val="Normal"/>
    <w:uiPriority w:val="34"/>
    <w:qFormat/>
    <w:rsid w:val="008B1589"/>
    <w:pPr>
      <w:ind w:left="720"/>
      <w:contextualSpacing/>
    </w:pPr>
  </w:style>
  <w:style w:type="table" w:styleId="TableGrid">
    <w:name w:val="Table Grid"/>
    <w:basedOn w:val="TableNormal"/>
    <w:uiPriority w:val="59"/>
    <w:rsid w:val="00070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905B2"/>
    <w:rPr>
      <w:sz w:val="16"/>
      <w:szCs w:val="16"/>
    </w:rPr>
  </w:style>
  <w:style w:type="paragraph" w:styleId="CommentText">
    <w:name w:val="annotation text"/>
    <w:basedOn w:val="Normal"/>
    <w:link w:val="CommentTextChar"/>
    <w:uiPriority w:val="99"/>
    <w:semiHidden/>
    <w:unhideWhenUsed/>
    <w:rsid w:val="004905B2"/>
    <w:rPr>
      <w:sz w:val="20"/>
      <w:szCs w:val="20"/>
    </w:rPr>
  </w:style>
  <w:style w:type="character" w:customStyle="1" w:styleId="CommentTextChar">
    <w:name w:val="Comment Text Char"/>
    <w:basedOn w:val="DefaultParagraphFont"/>
    <w:link w:val="CommentText"/>
    <w:uiPriority w:val="99"/>
    <w:semiHidden/>
    <w:rsid w:val="004905B2"/>
    <w:rPr>
      <w:rFonts w:ascii="HelveticaNeueLT Com 45 Lt" w:hAnsi="HelveticaNeueLT Com 45 Lt"/>
    </w:rPr>
  </w:style>
  <w:style w:type="paragraph" w:styleId="CommentSubject">
    <w:name w:val="annotation subject"/>
    <w:basedOn w:val="CommentText"/>
    <w:next w:val="CommentText"/>
    <w:link w:val="CommentSubjectChar"/>
    <w:uiPriority w:val="99"/>
    <w:semiHidden/>
    <w:unhideWhenUsed/>
    <w:rsid w:val="004905B2"/>
    <w:rPr>
      <w:b/>
      <w:bCs/>
    </w:rPr>
  </w:style>
  <w:style w:type="character" w:customStyle="1" w:styleId="CommentSubjectChar">
    <w:name w:val="Comment Subject Char"/>
    <w:basedOn w:val="CommentTextChar"/>
    <w:link w:val="CommentSubject"/>
    <w:uiPriority w:val="99"/>
    <w:semiHidden/>
    <w:rsid w:val="004905B2"/>
    <w:rPr>
      <w:rFonts w:ascii="HelveticaNeueLT Com 45 Lt" w:hAnsi="HelveticaNeueLT Com 45 Lt"/>
      <w:b/>
      <w:bCs/>
    </w:rPr>
  </w:style>
  <w:style w:type="paragraph" w:styleId="BalloonText">
    <w:name w:val="Balloon Text"/>
    <w:basedOn w:val="Normal"/>
    <w:link w:val="BalloonTextChar"/>
    <w:uiPriority w:val="99"/>
    <w:semiHidden/>
    <w:unhideWhenUsed/>
    <w:rsid w:val="004905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5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bvn\templates\BVN%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92A05-D38E-4679-8E93-561A3D89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BVN Memo.dot</Template>
  <TotalTime>223</TotalTime>
  <Pages>5</Pages>
  <Words>716</Words>
  <Characters>3393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BVN Memo</vt:lpstr>
    </vt:vector>
  </TitlesOfParts>
  <Company>BVN</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BVN Memo</dc:title>
  <dc:subject>Kempsey Hospital - BIM Management Plan</dc:subject>
  <dc:creator>BVN</dc:creator>
  <cp:lastModifiedBy>BVN</cp:lastModifiedBy>
  <cp:revision>9</cp:revision>
  <cp:lastPrinted>2013-08-14T06:13:00Z</cp:lastPrinted>
  <dcterms:created xsi:type="dcterms:W3CDTF">2013-01-08T02:20:00Z</dcterms:created>
  <dcterms:modified xsi:type="dcterms:W3CDTF">2013-08-14T06:13:00Z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VN_FullDescription">
    <vt:lpwstr>Kempsey Hospital - BIM Management Plan</vt:lpwstr>
  </property>
  <property fmtid="{D5CDD505-2E9C-101B-9397-08002B2CF9AE}" pid="3" name="BVN_ShortDescription">
    <vt:lpwstr>BVN Memo</vt:lpwstr>
  </property>
  <property fmtid="{D5CDD505-2E9C-101B-9397-08002B2CF9AE}" pid="4" name="BVN_Author">
    <vt:lpwstr>BVN</vt:lpwstr>
  </property>
  <property fmtid="{D5CDD505-2E9C-101B-9397-08002B2CF9AE}" pid="5" name="BVN_FileType">
    <vt:lpwstr>Memorandum</vt:lpwstr>
  </property>
  <property fmtid="{D5CDD505-2E9C-101B-9397-08002B2CF9AE}" pid="6" name="BVN_FileTypeAbbreviated">
    <vt:lpwstr>mem</vt:lpwstr>
  </property>
  <property fmtid="{D5CDD505-2E9C-101B-9397-08002B2CF9AE}" pid="7" name="BVN_CreateDate">
    <vt:lpwstr>120720</vt:lpwstr>
  </property>
  <property fmtid="{D5CDD505-2E9C-101B-9397-08002B2CF9AE}" pid="8" name="BVN_FileNumber">
    <vt:lpwstr>None</vt:lpwstr>
  </property>
  <property fmtid="{D5CDD505-2E9C-101B-9397-08002B2CF9AE}" pid="9" name="BVN_FileNumberAbbreviated">
    <vt:lpwstr/>
  </property>
  <property fmtid="{D5CDD505-2E9C-101B-9397-08002B2CF9AE}" pid="10" name="BVN_Office">
    <vt:lpwstr> </vt:lpwstr>
  </property>
  <property fmtid="{D5CDD505-2E9C-101B-9397-08002B2CF9AE}" pid="11" name="BVN_To">
    <vt:lpwstr>Brody</vt:lpwstr>
  </property>
  <property fmtid="{D5CDD505-2E9C-101B-9397-08002B2CF9AE}" pid="12" name="BVN_CopyTo">
    <vt:lpwstr>Sean Brasier</vt:lpwstr>
  </property>
  <property fmtid="{D5CDD505-2E9C-101B-9397-08002B2CF9AE}" pid="13" name="BVN_From">
    <vt:lpwstr>Julian Ashton</vt:lpwstr>
  </property>
  <property fmtid="{D5CDD505-2E9C-101B-9397-08002B2CF9AE}" pid="14" name="BVN_Date">
    <vt:lpwstr>19 July 2012</vt:lpwstr>
  </property>
  <property fmtid="{D5CDD505-2E9C-101B-9397-08002B2CF9AE}" pid="15" name="BVN_Subject">
    <vt:lpwstr>Kempsey Hospital - BIM Management Plan</vt:lpwstr>
  </property>
  <property fmtid="{D5CDD505-2E9C-101B-9397-08002B2CF9AE}" pid="16" name="BVN_JobNumber">
    <vt:lpwstr> </vt:lpwstr>
  </property>
</Properties>
</file>