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74" w:rsidRDefault="008D3774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Pr="00376D9B" w:rsidRDefault="00376D9B" w:rsidP="008D37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</w:t>
      </w:r>
      <w:proofErr w:type="gramStart"/>
      <w:r>
        <w:rPr>
          <w:sz w:val="40"/>
          <w:szCs w:val="40"/>
          <w:lang w:val="en-US"/>
        </w:rPr>
        <w:t>To</w:t>
      </w:r>
      <w:proofErr w:type="gramEnd"/>
      <w:r>
        <w:rPr>
          <w:sz w:val="40"/>
          <w:szCs w:val="40"/>
          <w:lang w:val="en-US"/>
        </w:rPr>
        <w:t xml:space="preserve"> - </w:t>
      </w:r>
      <w:r w:rsidRPr="00376D9B">
        <w:rPr>
          <w:sz w:val="40"/>
          <w:szCs w:val="40"/>
          <w:lang w:val="en-US"/>
        </w:rPr>
        <w:t xml:space="preserve">Revit </w:t>
      </w:r>
      <w:r w:rsidR="00CC3860">
        <w:rPr>
          <w:sz w:val="40"/>
          <w:szCs w:val="40"/>
          <w:lang w:val="en-US"/>
        </w:rPr>
        <w:t>View</w:t>
      </w:r>
      <w:r w:rsidRPr="00376D9B">
        <w:rPr>
          <w:sz w:val="40"/>
          <w:szCs w:val="40"/>
          <w:lang w:val="en-US"/>
        </w:rPr>
        <w:t xml:space="preserve"> Apps</w:t>
      </w: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p w:rsidR="00376D9B" w:rsidRDefault="00376D9B" w:rsidP="008D3774">
      <w:pPr>
        <w:rPr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9"/>
        <w:gridCol w:w="3209"/>
        <w:gridCol w:w="3210"/>
      </w:tblGrid>
      <w:tr w:rsidR="00376D9B" w:rsidTr="00376D9B">
        <w:tc>
          <w:tcPr>
            <w:tcW w:w="3209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Release Date</w:t>
            </w:r>
          </w:p>
        </w:tc>
        <w:tc>
          <w:tcPr>
            <w:tcW w:w="3209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Version</w:t>
            </w:r>
          </w:p>
        </w:tc>
        <w:tc>
          <w:tcPr>
            <w:tcW w:w="3210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Comments</w:t>
            </w:r>
          </w:p>
        </w:tc>
      </w:tr>
      <w:tr w:rsidR="00376D9B" w:rsidTr="00376D9B">
        <w:tc>
          <w:tcPr>
            <w:tcW w:w="3209" w:type="dxa"/>
          </w:tcPr>
          <w:p w:rsidR="00376D9B" w:rsidRDefault="007C3D83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</w:t>
            </w:r>
            <w:r w:rsidR="00376D9B">
              <w:rPr>
                <w:szCs w:val="18"/>
                <w:lang w:val="en-US"/>
              </w:rPr>
              <w:t>8/01/2013</w:t>
            </w:r>
          </w:p>
        </w:tc>
        <w:tc>
          <w:tcPr>
            <w:tcW w:w="3209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0.1</w:t>
            </w:r>
          </w:p>
        </w:tc>
        <w:tc>
          <w:tcPr>
            <w:tcW w:w="3210" w:type="dxa"/>
          </w:tcPr>
          <w:p w:rsidR="00376D9B" w:rsidRDefault="00376D9B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Draft</w:t>
            </w:r>
          </w:p>
        </w:tc>
      </w:tr>
      <w:tr w:rsidR="00857617" w:rsidTr="00376D9B">
        <w:tc>
          <w:tcPr>
            <w:tcW w:w="3209" w:type="dxa"/>
          </w:tcPr>
          <w:p w:rsidR="00857617" w:rsidRDefault="00857617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17/06/2013</w:t>
            </w:r>
          </w:p>
        </w:tc>
        <w:tc>
          <w:tcPr>
            <w:tcW w:w="3209" w:type="dxa"/>
          </w:tcPr>
          <w:p w:rsidR="00857617" w:rsidRDefault="00857617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0.2</w:t>
            </w:r>
          </w:p>
        </w:tc>
        <w:tc>
          <w:tcPr>
            <w:tcW w:w="3210" w:type="dxa"/>
          </w:tcPr>
          <w:p w:rsidR="00857617" w:rsidRDefault="00857617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Icon Update</w:t>
            </w:r>
          </w:p>
        </w:tc>
      </w:tr>
    </w:tbl>
    <w:p w:rsidR="00376D9B" w:rsidRDefault="00376D9B" w:rsidP="008D3774">
      <w:pPr>
        <w:rPr>
          <w:szCs w:val="18"/>
          <w:lang w:val="en-US"/>
        </w:rPr>
        <w:sectPr w:rsidR="00376D9B" w:rsidSect="00180ED4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2353" w:right="1134" w:bottom="1956" w:left="1361" w:header="1021" w:footer="425" w:gutter="0"/>
          <w:cols w:space="708"/>
          <w:titlePg/>
          <w:docGrid w:linePitch="360"/>
        </w:sectPr>
      </w:pPr>
    </w:p>
    <w:p w:rsidR="008D3774" w:rsidRDefault="008D3774" w:rsidP="008D3774">
      <w:pPr>
        <w:rPr>
          <w:szCs w:val="18"/>
          <w:lang w:val="en-US"/>
        </w:rPr>
      </w:pPr>
    </w:p>
    <w:p w:rsidR="005206F9" w:rsidRDefault="005206F9" w:rsidP="005206F9">
      <w:pPr>
        <w:pStyle w:val="Heading1"/>
        <w:rPr>
          <w:lang w:val="en-US"/>
        </w:rPr>
      </w:pPr>
      <w:r>
        <w:rPr>
          <w:lang w:val="en-US"/>
        </w:rPr>
        <w:t xml:space="preserve">Summary – </w:t>
      </w:r>
      <w:r w:rsidR="00CC3860">
        <w:rPr>
          <w:lang w:val="en-US"/>
        </w:rPr>
        <w:t>View</w:t>
      </w:r>
      <w:r>
        <w:rPr>
          <w:lang w:val="en-US"/>
        </w:rPr>
        <w:t xml:space="preserve"> Tab</w:t>
      </w:r>
    </w:p>
    <w:p w:rsidR="008D3774" w:rsidRDefault="008D3774" w:rsidP="008D3774">
      <w:pPr>
        <w:rPr>
          <w:szCs w:val="18"/>
          <w:lang w:val="en-US"/>
        </w:rPr>
      </w:pPr>
      <w:r>
        <w:rPr>
          <w:szCs w:val="18"/>
          <w:lang w:val="en-US"/>
        </w:rPr>
        <w:t xml:space="preserve">The Revit </w:t>
      </w:r>
      <w:r w:rsidR="00CC3860">
        <w:rPr>
          <w:szCs w:val="18"/>
          <w:lang w:val="en-US"/>
        </w:rPr>
        <w:t>View</w:t>
      </w:r>
      <w:r>
        <w:rPr>
          <w:szCs w:val="18"/>
          <w:lang w:val="en-US"/>
        </w:rPr>
        <w:t xml:space="preserve"> Apps are a collection of add-ins meant to improve </w:t>
      </w:r>
      <w:r w:rsidR="00CC3860">
        <w:rPr>
          <w:szCs w:val="18"/>
          <w:lang w:val="en-US"/>
        </w:rPr>
        <w:t>view</w:t>
      </w:r>
      <w:r>
        <w:rPr>
          <w:szCs w:val="18"/>
          <w:lang w:val="en-US"/>
        </w:rPr>
        <w:t xml:space="preserve"> </w:t>
      </w:r>
      <w:r w:rsidR="00CC3860">
        <w:rPr>
          <w:szCs w:val="18"/>
          <w:lang w:val="en-US"/>
        </w:rPr>
        <w:t>creation</w:t>
      </w:r>
      <w:r>
        <w:rPr>
          <w:szCs w:val="18"/>
          <w:lang w:val="en-US"/>
        </w:rPr>
        <w:t xml:space="preserve"> in a Revit project. The collection is comprised of: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8"/>
        <w:gridCol w:w="1800"/>
        <w:gridCol w:w="4720"/>
      </w:tblGrid>
      <w:tr w:rsidR="00DC60DD" w:rsidTr="00150278">
        <w:tc>
          <w:tcPr>
            <w:tcW w:w="3108" w:type="dxa"/>
          </w:tcPr>
          <w:p w:rsidR="00DC60DD" w:rsidRDefault="00DC60DD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App Name</w:t>
            </w:r>
          </w:p>
        </w:tc>
        <w:tc>
          <w:tcPr>
            <w:tcW w:w="1800" w:type="dxa"/>
          </w:tcPr>
          <w:p w:rsidR="00DC60DD" w:rsidRDefault="00DC60DD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Icon</w:t>
            </w:r>
          </w:p>
        </w:tc>
        <w:tc>
          <w:tcPr>
            <w:tcW w:w="4720" w:type="dxa"/>
          </w:tcPr>
          <w:p w:rsidR="00DC60DD" w:rsidRDefault="00DC60DD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App Usage</w:t>
            </w:r>
          </w:p>
        </w:tc>
      </w:tr>
      <w:tr w:rsidR="00DC60DD" w:rsidTr="00150278">
        <w:tc>
          <w:tcPr>
            <w:tcW w:w="3108" w:type="dxa"/>
          </w:tcPr>
          <w:p w:rsidR="00DC60DD" w:rsidRPr="005206F9" w:rsidRDefault="00CC3860" w:rsidP="008D3774">
            <w:pPr>
              <w:pStyle w:val="ListParagraph"/>
              <w:numPr>
                <w:ilvl w:val="0"/>
                <w:numId w:val="13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Create Dependant Views</w:t>
            </w:r>
          </w:p>
        </w:tc>
        <w:tc>
          <w:tcPr>
            <w:tcW w:w="1800" w:type="dxa"/>
          </w:tcPr>
          <w:p w:rsidR="00DC60DD" w:rsidRDefault="00DC60DD" w:rsidP="008D3774">
            <w:pPr>
              <w:rPr>
                <w:szCs w:val="18"/>
                <w:lang w:val="en-US"/>
              </w:rPr>
            </w:pPr>
            <w:r>
              <w:rPr>
                <w:noProof/>
                <w:szCs w:val="18"/>
              </w:rPr>
              <w:drawing>
                <wp:inline distT="0" distB="0" distL="0" distR="0">
                  <wp:extent cx="661397" cy="277978"/>
                  <wp:effectExtent l="19050" t="0" r="5353" b="0"/>
                  <wp:docPr id="15" name="Picture 14" descr="Icon-Reload Fami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Reload Family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10" cy="28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:rsidR="00DC60DD" w:rsidRDefault="00CC3860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Creates any number of dependant views by level</w:t>
            </w:r>
          </w:p>
        </w:tc>
      </w:tr>
      <w:tr w:rsidR="00DC60DD" w:rsidTr="00150278">
        <w:tc>
          <w:tcPr>
            <w:tcW w:w="3108" w:type="dxa"/>
          </w:tcPr>
          <w:p w:rsidR="00DC60DD" w:rsidRPr="005206F9" w:rsidRDefault="00CC3860" w:rsidP="008D3774">
            <w:pPr>
              <w:pStyle w:val="ListParagraph"/>
              <w:numPr>
                <w:ilvl w:val="0"/>
                <w:numId w:val="13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Place Views on Sheets</w:t>
            </w:r>
          </w:p>
        </w:tc>
        <w:tc>
          <w:tcPr>
            <w:tcW w:w="1800" w:type="dxa"/>
          </w:tcPr>
          <w:p w:rsidR="00DC60DD" w:rsidRDefault="00EF711B" w:rsidP="008D3774">
            <w:pPr>
              <w:rPr>
                <w:szCs w:val="18"/>
                <w:lang w:val="en-US"/>
              </w:rPr>
            </w:pPr>
            <w:r>
              <w:rPr>
                <w:noProof/>
                <w:szCs w:val="18"/>
              </w:rPr>
              <w:drawing>
                <wp:inline distT="0" distB="0" distL="0" distR="0">
                  <wp:extent cx="682069" cy="270662"/>
                  <wp:effectExtent l="19050" t="0" r="3731" b="0"/>
                  <wp:docPr id="6" name="Picture 5" descr="Icon-Place Vie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Place View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952" cy="27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:rsidR="00DC60DD" w:rsidRDefault="00CC3860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Places views on sheets based on a template sheet</w:t>
            </w:r>
          </w:p>
          <w:p w:rsidR="00DC60DD" w:rsidRPr="005206F9" w:rsidRDefault="00DC60DD" w:rsidP="00CC3860">
            <w:pPr>
              <w:pStyle w:val="ListParagraph"/>
              <w:rPr>
                <w:szCs w:val="18"/>
                <w:lang w:val="en-US"/>
              </w:rPr>
            </w:pPr>
          </w:p>
        </w:tc>
      </w:tr>
      <w:tr w:rsidR="00DA6768" w:rsidTr="00150278">
        <w:tc>
          <w:tcPr>
            <w:tcW w:w="3108" w:type="dxa"/>
          </w:tcPr>
          <w:p w:rsidR="00DA6768" w:rsidRDefault="00DA6768" w:rsidP="008D3774">
            <w:pPr>
              <w:pStyle w:val="ListParagraph"/>
              <w:numPr>
                <w:ilvl w:val="0"/>
                <w:numId w:val="13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Create View types</w:t>
            </w:r>
          </w:p>
        </w:tc>
        <w:tc>
          <w:tcPr>
            <w:tcW w:w="1800" w:type="dxa"/>
          </w:tcPr>
          <w:p w:rsidR="00DA6768" w:rsidRDefault="00EF711B" w:rsidP="008D3774">
            <w:pPr>
              <w:rPr>
                <w:szCs w:val="18"/>
                <w:lang w:val="en-US"/>
              </w:rPr>
            </w:pPr>
            <w:r>
              <w:rPr>
                <w:noProof/>
                <w:szCs w:val="18"/>
              </w:rPr>
              <w:drawing>
                <wp:inline distT="0" distB="0" distL="0" distR="0">
                  <wp:extent cx="940770" cy="295144"/>
                  <wp:effectExtent l="19050" t="0" r="0" b="0"/>
                  <wp:docPr id="8" name="Picture 7" descr="Icon-Create View Typ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Create View Types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995" cy="29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:rsidR="00DA6768" w:rsidRDefault="00DA6768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Creates custom Floor, Area, Ceiling plan types</w:t>
            </w:r>
          </w:p>
        </w:tc>
      </w:tr>
      <w:tr w:rsidR="00DA6768" w:rsidTr="00150278">
        <w:tc>
          <w:tcPr>
            <w:tcW w:w="3108" w:type="dxa"/>
          </w:tcPr>
          <w:p w:rsidR="00DA6768" w:rsidRDefault="00DA6768" w:rsidP="008D3774">
            <w:pPr>
              <w:pStyle w:val="ListParagraph"/>
              <w:numPr>
                <w:ilvl w:val="0"/>
                <w:numId w:val="13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Export Schedules</w:t>
            </w:r>
          </w:p>
        </w:tc>
        <w:tc>
          <w:tcPr>
            <w:tcW w:w="1800" w:type="dxa"/>
          </w:tcPr>
          <w:p w:rsidR="00DA6768" w:rsidRDefault="00EF711B" w:rsidP="008D3774">
            <w:pPr>
              <w:rPr>
                <w:szCs w:val="18"/>
                <w:lang w:val="en-US"/>
              </w:rPr>
            </w:pPr>
            <w:r>
              <w:rPr>
                <w:noProof/>
                <w:szCs w:val="18"/>
              </w:rPr>
              <w:drawing>
                <wp:inline distT="0" distB="0" distL="0" distR="0">
                  <wp:extent cx="720992" cy="284028"/>
                  <wp:effectExtent l="19050" t="0" r="2908" b="0"/>
                  <wp:docPr id="9" name="Picture 8" descr="Icon-Export Schedu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Export Schedul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27" cy="28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:rsidR="00DA6768" w:rsidRDefault="00DA6768" w:rsidP="008D3774">
            <w:p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Exports any number of Revit schedules as .txt files</w:t>
            </w:r>
          </w:p>
        </w:tc>
      </w:tr>
    </w:tbl>
    <w:p w:rsidR="005206F9" w:rsidRDefault="005206F9" w:rsidP="008D3774">
      <w:pPr>
        <w:rPr>
          <w:szCs w:val="18"/>
          <w:lang w:val="en-US"/>
        </w:rPr>
      </w:pPr>
    </w:p>
    <w:p w:rsidR="008D3774" w:rsidRDefault="008D3774" w:rsidP="008D3774">
      <w:pPr>
        <w:rPr>
          <w:szCs w:val="18"/>
          <w:lang w:val="en-US"/>
        </w:rPr>
      </w:pPr>
      <w:r>
        <w:rPr>
          <w:szCs w:val="18"/>
          <w:lang w:val="en-US"/>
        </w:rPr>
        <w:t xml:space="preserve">Within the Revit user interface the </w:t>
      </w:r>
      <w:r w:rsidR="00103A9B">
        <w:rPr>
          <w:szCs w:val="18"/>
          <w:lang w:val="en-US"/>
        </w:rPr>
        <w:t>View</w:t>
      </w:r>
      <w:r>
        <w:rPr>
          <w:szCs w:val="18"/>
          <w:lang w:val="en-US"/>
        </w:rPr>
        <w:t xml:space="preserve"> apps can be found under the </w:t>
      </w:r>
      <w:r w:rsidR="005206F9">
        <w:rPr>
          <w:szCs w:val="18"/>
          <w:lang w:val="en-US"/>
        </w:rPr>
        <w:t>BVN Tools</w:t>
      </w:r>
      <w:r>
        <w:rPr>
          <w:szCs w:val="18"/>
          <w:lang w:val="en-US"/>
        </w:rPr>
        <w:t xml:space="preserve"> tab:</w:t>
      </w:r>
    </w:p>
    <w:p w:rsidR="005206F9" w:rsidRDefault="005206F9" w:rsidP="008D3774">
      <w:pPr>
        <w:rPr>
          <w:szCs w:val="18"/>
          <w:lang w:val="en-US"/>
        </w:rPr>
      </w:pPr>
      <w:r>
        <w:rPr>
          <w:noProof/>
          <w:szCs w:val="18"/>
        </w:rPr>
        <w:drawing>
          <wp:inline distT="0" distB="0" distL="0" distR="0">
            <wp:extent cx="1422044" cy="783400"/>
            <wp:effectExtent l="19050" t="0" r="6706" b="0"/>
            <wp:docPr id="3" name="Picture 2" descr="Tab-Fa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-Family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983" cy="7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74" w:rsidRDefault="008D3774" w:rsidP="008D3774">
      <w:pPr>
        <w:rPr>
          <w:szCs w:val="18"/>
          <w:lang w:val="en-US"/>
        </w:rPr>
      </w:pPr>
    </w:p>
    <w:p w:rsidR="008D3774" w:rsidRDefault="008D3774">
      <w:pPr>
        <w:spacing w:after="0"/>
        <w:rPr>
          <w:szCs w:val="18"/>
          <w:lang w:val="en-US"/>
        </w:rPr>
        <w:sectPr w:rsidR="008D3774" w:rsidSect="00180ED4">
          <w:pgSz w:w="11907" w:h="16840" w:code="9"/>
          <w:pgMar w:top="2353" w:right="1134" w:bottom="1956" w:left="1361" w:header="1021" w:footer="425" w:gutter="0"/>
          <w:cols w:space="708"/>
          <w:titlePg/>
          <w:docGrid w:linePitch="360"/>
        </w:sectPr>
      </w:pPr>
    </w:p>
    <w:p w:rsidR="008D3774" w:rsidRDefault="008D3774">
      <w:pPr>
        <w:spacing w:after="0"/>
        <w:rPr>
          <w:szCs w:val="18"/>
          <w:lang w:val="en-US"/>
        </w:rPr>
      </w:pPr>
    </w:p>
    <w:p w:rsidR="004F0547" w:rsidRDefault="00CC3860" w:rsidP="00CE2EFF">
      <w:pPr>
        <w:pStyle w:val="Heading1"/>
        <w:numPr>
          <w:ilvl w:val="0"/>
          <w:numId w:val="19"/>
        </w:numPr>
        <w:rPr>
          <w:lang w:val="en-US"/>
        </w:rPr>
      </w:pPr>
      <w:r>
        <w:rPr>
          <w:szCs w:val="18"/>
          <w:lang w:val="en-US"/>
        </w:rPr>
        <w:t>Create Dependant Views</w:t>
      </w:r>
      <w:r w:rsidR="004F0547" w:rsidRPr="00CE2EFF">
        <w:rPr>
          <w:lang w:val="en-US"/>
        </w:rPr>
        <w:t xml:space="preserve"> </w:t>
      </w:r>
      <w:r w:rsidR="007D16C8">
        <w:rPr>
          <w:lang w:val="en-US"/>
        </w:rPr>
        <w:t>- PReface</w:t>
      </w:r>
    </w:p>
    <w:p w:rsidR="00CE2EFF" w:rsidRDefault="00CE2EFF" w:rsidP="00CE2EFF">
      <w:pPr>
        <w:rPr>
          <w:lang w:val="en-US"/>
        </w:rPr>
      </w:pPr>
    </w:p>
    <w:p w:rsidR="00A77874" w:rsidRDefault="00A77874" w:rsidP="00CE2EFF">
      <w:pPr>
        <w:rPr>
          <w:lang w:val="en-US"/>
        </w:rPr>
      </w:pPr>
      <w:r>
        <w:rPr>
          <w:lang w:val="en-US"/>
        </w:rPr>
        <w:t>The ‘</w:t>
      </w:r>
      <w:r w:rsidR="005E0E4F">
        <w:rPr>
          <w:lang w:val="en-US"/>
        </w:rPr>
        <w:t>Create Dependant Views</w:t>
      </w:r>
      <w:r>
        <w:rPr>
          <w:lang w:val="en-US"/>
        </w:rPr>
        <w:t xml:space="preserve">” app is meant to be used in project environments where </w:t>
      </w:r>
      <w:r w:rsidR="005E0E4F">
        <w:rPr>
          <w:lang w:val="en-US"/>
        </w:rPr>
        <w:t>the floor plate of the development does not fit on a single sheet and therefore multiple dependant views per level and package are required to document the project</w:t>
      </w:r>
    </w:p>
    <w:p w:rsidR="00A77874" w:rsidRPr="007D16C8" w:rsidRDefault="005E0E4F" w:rsidP="007D16C8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>Create Dependant Views</w:t>
      </w:r>
      <w:r w:rsidR="007D16C8">
        <w:rPr>
          <w:szCs w:val="18"/>
          <w:lang w:val="en-US"/>
        </w:rPr>
        <w:t xml:space="preserve"> - U</w:t>
      </w:r>
      <w:r w:rsidR="007D16C8" w:rsidRPr="007D16C8">
        <w:rPr>
          <w:szCs w:val="18"/>
          <w:lang w:val="en-US"/>
        </w:rPr>
        <w:t>ser Interface</w:t>
      </w:r>
    </w:p>
    <w:p w:rsidR="007D16C8" w:rsidRDefault="007D16C8" w:rsidP="00CE2EFF">
      <w:pPr>
        <w:rPr>
          <w:lang w:val="en-US"/>
        </w:rPr>
      </w:pPr>
    </w:p>
    <w:p w:rsidR="009D3C9A" w:rsidRDefault="009D3C9A" w:rsidP="00CE2EFF">
      <w:pPr>
        <w:rPr>
          <w:lang w:val="en-US"/>
        </w:rPr>
      </w:pPr>
      <w:r>
        <w:rPr>
          <w:noProof/>
        </w:rPr>
        <w:drawing>
          <wp:inline distT="0" distB="0" distL="0" distR="0">
            <wp:extent cx="5126646" cy="3736698"/>
            <wp:effectExtent l="19050" t="0" r="0" b="0"/>
            <wp:docPr id="13" name="Picture 0" descr="GUI-ReloadFamilies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ReloadFamilies-Main-doc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46" cy="37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74" w:rsidRDefault="00A77874" w:rsidP="00CE2EF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4F0547" w:rsidTr="009D3C9A">
        <w:tc>
          <w:tcPr>
            <w:tcW w:w="1959" w:type="dxa"/>
          </w:tcPr>
          <w:p w:rsidR="004F0547" w:rsidRDefault="004F0547" w:rsidP="005E0E4F">
            <w:pPr>
              <w:rPr>
                <w:lang w:val="en-US"/>
              </w:rPr>
            </w:pPr>
            <w:r>
              <w:rPr>
                <w:lang w:val="en-US"/>
              </w:rPr>
              <w:t xml:space="preserve">1 – </w:t>
            </w:r>
            <w:r w:rsidR="005E0E4F">
              <w:rPr>
                <w:lang w:val="en-US"/>
              </w:rPr>
              <w:t>View Type</w:t>
            </w:r>
          </w:p>
        </w:tc>
        <w:tc>
          <w:tcPr>
            <w:tcW w:w="7669" w:type="dxa"/>
          </w:tcPr>
          <w:p w:rsidR="00FD7BD9" w:rsidRDefault="005E0E4F" w:rsidP="004F0547">
            <w:pPr>
              <w:rPr>
                <w:lang w:val="en-US"/>
              </w:rPr>
            </w:pPr>
            <w:r>
              <w:rPr>
                <w:lang w:val="en-US"/>
              </w:rPr>
              <w:t>The type of view to be used when creating dependant views.</w:t>
            </w:r>
          </w:p>
        </w:tc>
      </w:tr>
      <w:tr w:rsidR="004F0547" w:rsidTr="009D3C9A">
        <w:tc>
          <w:tcPr>
            <w:tcW w:w="1959" w:type="dxa"/>
          </w:tcPr>
          <w:p w:rsidR="004F0547" w:rsidRDefault="004F0547" w:rsidP="005E0E4F">
            <w:pPr>
              <w:rPr>
                <w:lang w:val="en-US"/>
              </w:rPr>
            </w:pPr>
            <w:r>
              <w:rPr>
                <w:lang w:val="en-US"/>
              </w:rPr>
              <w:t xml:space="preserve">2 – </w:t>
            </w:r>
            <w:r w:rsidR="005E0E4F">
              <w:rPr>
                <w:lang w:val="en-US"/>
              </w:rPr>
              <w:t>Levels in model</w:t>
            </w:r>
          </w:p>
        </w:tc>
        <w:tc>
          <w:tcPr>
            <w:tcW w:w="7669" w:type="dxa"/>
          </w:tcPr>
          <w:p w:rsidR="004F0547" w:rsidRDefault="004F0547" w:rsidP="002C498D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5E0E4F">
              <w:rPr>
                <w:lang w:val="en-US"/>
              </w:rPr>
              <w:t xml:space="preserve">is window lists all the Levels in a Revit model. One has to tick (select) levels of which dependant views are </w:t>
            </w:r>
            <w:r w:rsidR="002C498D">
              <w:rPr>
                <w:lang w:val="en-US"/>
              </w:rPr>
              <w:t>to be created</w:t>
            </w:r>
            <w:r w:rsidR="005E0E4F">
              <w:rPr>
                <w:lang w:val="en-US"/>
              </w:rPr>
              <w:t>.</w:t>
            </w:r>
          </w:p>
        </w:tc>
      </w:tr>
      <w:tr w:rsidR="005E0E4F" w:rsidTr="00DA5B31">
        <w:tc>
          <w:tcPr>
            <w:tcW w:w="1959" w:type="dxa"/>
          </w:tcPr>
          <w:p w:rsidR="005E0E4F" w:rsidRDefault="005E0E4F" w:rsidP="005E0E4F">
            <w:pPr>
              <w:rPr>
                <w:lang w:val="en-US"/>
              </w:rPr>
            </w:pPr>
            <w:r>
              <w:rPr>
                <w:lang w:val="en-US"/>
              </w:rPr>
              <w:t>3 – Number of Dependant Views</w:t>
            </w:r>
          </w:p>
        </w:tc>
        <w:tc>
          <w:tcPr>
            <w:tcW w:w="7669" w:type="dxa"/>
          </w:tcPr>
          <w:p w:rsidR="005E0E4F" w:rsidRDefault="005E0E4F" w:rsidP="005E0E4F">
            <w:pPr>
              <w:rPr>
                <w:lang w:val="en-US"/>
              </w:rPr>
            </w:pPr>
            <w:r>
              <w:rPr>
                <w:lang w:val="en-US"/>
              </w:rPr>
              <w:t>Set the number of dependant views to be created by level. The number displayed depends on the level highlighted in blue in 2)</w:t>
            </w:r>
            <w:r w:rsidR="002C498D">
              <w:rPr>
                <w:lang w:val="en-US"/>
              </w:rPr>
              <w:t>.</w:t>
            </w:r>
          </w:p>
          <w:p w:rsidR="005E0E4F" w:rsidRDefault="005E0E4F" w:rsidP="005E0E4F">
            <w:pPr>
              <w:rPr>
                <w:lang w:val="en-US"/>
              </w:rPr>
            </w:pPr>
            <w:r>
              <w:rPr>
                <w:lang w:val="en-US"/>
              </w:rPr>
              <w:t xml:space="preserve">If the number is set to 0 only a standard view </w:t>
            </w:r>
            <w:r w:rsidR="002C498D">
              <w:rPr>
                <w:lang w:val="en-US"/>
              </w:rPr>
              <w:t xml:space="preserve">with no dependant views </w:t>
            </w:r>
            <w:r>
              <w:rPr>
                <w:lang w:val="en-US"/>
              </w:rPr>
              <w:t>will be created.</w:t>
            </w:r>
          </w:p>
        </w:tc>
      </w:tr>
      <w:tr w:rsidR="004F0547" w:rsidTr="009D3C9A">
        <w:tc>
          <w:tcPr>
            <w:tcW w:w="1959" w:type="dxa"/>
          </w:tcPr>
          <w:p w:rsidR="004F0547" w:rsidRDefault="004F0547" w:rsidP="005E0E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E0E4F">
              <w:rPr>
                <w:lang w:val="en-US"/>
              </w:rPr>
              <w:t xml:space="preserve"> View Names</w:t>
            </w:r>
          </w:p>
        </w:tc>
        <w:tc>
          <w:tcPr>
            <w:tcW w:w="7669" w:type="dxa"/>
          </w:tcPr>
          <w:p w:rsidR="004F0547" w:rsidRDefault="005E0E4F" w:rsidP="005E0E4F">
            <w:pPr>
              <w:rPr>
                <w:lang w:val="en-US"/>
              </w:rPr>
            </w:pPr>
            <w:r>
              <w:rPr>
                <w:lang w:val="en-US"/>
              </w:rPr>
              <w:t>This field is optional. When left blank the created dependant views will be named 1,2,3 etc</w:t>
            </w:r>
          </w:p>
          <w:p w:rsidR="002C498D" w:rsidRDefault="002C498D" w:rsidP="005E0E4F">
            <w:pPr>
              <w:rPr>
                <w:lang w:val="en-US"/>
              </w:rPr>
            </w:pPr>
            <w:r>
              <w:rPr>
                <w:lang w:val="en-US"/>
              </w:rPr>
              <w:t>If the names of the views to be created are already known they can be entered one name per row.</w:t>
            </w:r>
          </w:p>
          <w:p w:rsidR="002C498D" w:rsidRDefault="002C498D" w:rsidP="005E0E4F">
            <w:pPr>
              <w:rPr>
                <w:lang w:val="en-US"/>
              </w:rPr>
            </w:pPr>
            <w:r>
              <w:rPr>
                <w:lang w:val="en-US"/>
              </w:rPr>
              <w:t>If the number of dependant views is set to 0 in 3) the first  name will be applied to the parent view</w:t>
            </w:r>
          </w:p>
          <w:p w:rsidR="005E0E4F" w:rsidRDefault="005E0E4F" w:rsidP="005E0E4F">
            <w:pPr>
              <w:rPr>
                <w:lang w:val="en-US"/>
              </w:rPr>
            </w:pPr>
          </w:p>
        </w:tc>
      </w:tr>
      <w:tr w:rsidR="008E128D" w:rsidTr="009D3C9A">
        <w:tc>
          <w:tcPr>
            <w:tcW w:w="1959" w:type="dxa"/>
          </w:tcPr>
          <w:p w:rsidR="008E128D" w:rsidRDefault="002C498D" w:rsidP="008E1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  <w:r w:rsidR="008E128D">
              <w:rPr>
                <w:lang w:val="en-US"/>
              </w:rPr>
              <w:t xml:space="preserve"> - Cancel</w:t>
            </w:r>
          </w:p>
        </w:tc>
        <w:tc>
          <w:tcPr>
            <w:tcW w:w="7669" w:type="dxa"/>
          </w:tcPr>
          <w:p w:rsidR="008E128D" w:rsidRDefault="008E128D" w:rsidP="004F0547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8E128D" w:rsidTr="009D3C9A">
        <w:tc>
          <w:tcPr>
            <w:tcW w:w="1959" w:type="dxa"/>
          </w:tcPr>
          <w:p w:rsidR="008E128D" w:rsidRDefault="002C498D" w:rsidP="008E128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128D">
              <w:rPr>
                <w:lang w:val="en-US"/>
              </w:rPr>
              <w:t xml:space="preserve"> – Reload (x)</w:t>
            </w:r>
          </w:p>
        </w:tc>
        <w:tc>
          <w:tcPr>
            <w:tcW w:w="7669" w:type="dxa"/>
          </w:tcPr>
          <w:p w:rsidR="008E128D" w:rsidRDefault="008E128D" w:rsidP="008E128D">
            <w:pPr>
              <w:rPr>
                <w:lang w:val="en-US"/>
              </w:rPr>
            </w:pPr>
            <w:r>
              <w:rPr>
                <w:lang w:val="en-US"/>
              </w:rPr>
              <w:t>Will start the process of reloading all highlighted families. The number of families to be reloaded is shown in brackets. After completion a ‘Finished’ Message will be displayed.</w:t>
            </w:r>
          </w:p>
        </w:tc>
      </w:tr>
    </w:tbl>
    <w:p w:rsidR="008D3774" w:rsidRDefault="008D3774" w:rsidP="008D3774">
      <w:pPr>
        <w:rPr>
          <w:lang w:val="en-US"/>
        </w:rPr>
      </w:pPr>
    </w:p>
    <w:p w:rsidR="00DC60DD" w:rsidRDefault="00DC60DD" w:rsidP="008D3774">
      <w:pPr>
        <w:rPr>
          <w:lang w:val="en-US"/>
        </w:rPr>
        <w:sectPr w:rsidR="00DC60DD" w:rsidSect="009D3C9A">
          <w:headerReference w:type="first" r:id="rId18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DC60DD" w:rsidRPr="00DC60DD" w:rsidRDefault="00692A03" w:rsidP="00DC60DD">
      <w:pPr>
        <w:pStyle w:val="Heading1"/>
        <w:numPr>
          <w:ilvl w:val="0"/>
          <w:numId w:val="21"/>
        </w:numPr>
        <w:rPr>
          <w:lang w:val="en-US"/>
        </w:rPr>
      </w:pPr>
      <w:r>
        <w:rPr>
          <w:szCs w:val="18"/>
          <w:lang w:val="en-US"/>
        </w:rPr>
        <w:lastRenderedPageBreak/>
        <w:t xml:space="preserve">Place Views on Sheets </w:t>
      </w:r>
      <w:r w:rsidR="00DC60DD" w:rsidRPr="00DC60DD">
        <w:rPr>
          <w:lang w:val="en-US"/>
        </w:rPr>
        <w:t>- PReface</w:t>
      </w:r>
    </w:p>
    <w:p w:rsidR="00DC60DD" w:rsidRDefault="00DC60DD" w:rsidP="00DC60DD">
      <w:pPr>
        <w:rPr>
          <w:lang w:val="en-US"/>
        </w:rPr>
      </w:pPr>
    </w:p>
    <w:p w:rsidR="00DC60DD" w:rsidRDefault="00DC60DD" w:rsidP="00DC60DD">
      <w:pPr>
        <w:rPr>
          <w:lang w:val="en-US"/>
        </w:rPr>
      </w:pPr>
      <w:proofErr w:type="gramStart"/>
      <w:r>
        <w:rPr>
          <w:lang w:val="en-US"/>
        </w:rPr>
        <w:t>The ‘</w:t>
      </w:r>
      <w:r w:rsidR="00E21A8C">
        <w:rPr>
          <w:szCs w:val="18"/>
          <w:lang w:val="en-US"/>
        </w:rPr>
        <w:t>Place Views on Sheets</w:t>
      </w:r>
      <w:r>
        <w:rPr>
          <w:lang w:val="en-US"/>
        </w:rPr>
        <w:t xml:space="preserve">” app is meant to be used in project environments where </w:t>
      </w:r>
      <w:r w:rsidR="00150278">
        <w:rPr>
          <w:lang w:val="en-US"/>
        </w:rPr>
        <w:t xml:space="preserve">a large amount </w:t>
      </w:r>
      <w:r w:rsidR="00E21A8C">
        <w:rPr>
          <w:lang w:val="en-US"/>
        </w:rPr>
        <w:t>of sheets with the same view setup are required.</w:t>
      </w:r>
      <w:proofErr w:type="gramEnd"/>
      <w:r>
        <w:rPr>
          <w:lang w:val="en-US"/>
        </w:rPr>
        <w:t xml:space="preserve"> </w:t>
      </w:r>
    </w:p>
    <w:p w:rsidR="00DC60DD" w:rsidRDefault="00DC60DD" w:rsidP="00DC60DD">
      <w:pPr>
        <w:rPr>
          <w:lang w:val="en-US"/>
        </w:rPr>
      </w:pPr>
      <w:r>
        <w:rPr>
          <w:lang w:val="en-US"/>
        </w:rPr>
        <w:t xml:space="preserve">An example would be </w:t>
      </w:r>
      <w:r w:rsidR="00E21A8C">
        <w:rPr>
          <w:lang w:val="en-US"/>
        </w:rPr>
        <w:t xml:space="preserve">projects with a large number of drawings </w:t>
      </w:r>
      <w:r w:rsidR="00770EA1">
        <w:rPr>
          <w:lang w:val="en-US"/>
        </w:rPr>
        <w:t xml:space="preserve">in </w:t>
      </w:r>
      <w:r w:rsidR="00E21A8C">
        <w:rPr>
          <w:lang w:val="en-US"/>
        </w:rPr>
        <w:t>varying packages which need placing on sheets. This usually is quite a time consuming task.</w:t>
      </w:r>
    </w:p>
    <w:p w:rsidR="00DC60DD" w:rsidRDefault="00E21A8C" w:rsidP="00DC60DD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>Place Views on Sheets</w:t>
      </w:r>
      <w:r w:rsidR="00150278">
        <w:rPr>
          <w:szCs w:val="18"/>
          <w:lang w:val="en-US"/>
        </w:rPr>
        <w:t xml:space="preserve"> </w:t>
      </w:r>
      <w:r w:rsidR="00DC60DD">
        <w:rPr>
          <w:szCs w:val="18"/>
          <w:lang w:val="en-US"/>
        </w:rPr>
        <w:t>- U</w:t>
      </w:r>
      <w:r w:rsidR="00DC60DD" w:rsidRPr="007D16C8">
        <w:rPr>
          <w:szCs w:val="18"/>
          <w:lang w:val="en-US"/>
        </w:rPr>
        <w:t>ser Interface</w:t>
      </w:r>
    </w:p>
    <w:p w:rsidR="00150278" w:rsidRPr="00150278" w:rsidRDefault="00150278" w:rsidP="00150278">
      <w:pPr>
        <w:rPr>
          <w:lang w:val="en-US"/>
        </w:rPr>
      </w:pPr>
    </w:p>
    <w:p w:rsidR="00DC60DD" w:rsidRDefault="00150278" w:rsidP="008D3774">
      <w:pPr>
        <w:rPr>
          <w:lang w:val="en-US"/>
        </w:rPr>
      </w:pPr>
      <w:r>
        <w:rPr>
          <w:noProof/>
        </w:rPr>
        <w:drawing>
          <wp:inline distT="0" distB="0" distL="0" distR="0">
            <wp:extent cx="5857295" cy="3663822"/>
            <wp:effectExtent l="19050" t="0" r="0" b="0"/>
            <wp:docPr id="20" name="Picture 19" descr="GUI-BatchFamilyReloader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BatchFamilyReloader-Main-doc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95" cy="36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150278" w:rsidTr="006562FA">
        <w:tc>
          <w:tcPr>
            <w:tcW w:w="1959" w:type="dxa"/>
          </w:tcPr>
          <w:p w:rsidR="00150278" w:rsidRDefault="00150278" w:rsidP="00DA6768">
            <w:pPr>
              <w:rPr>
                <w:lang w:val="en-US"/>
              </w:rPr>
            </w:pPr>
            <w:r>
              <w:rPr>
                <w:lang w:val="en-US"/>
              </w:rPr>
              <w:t xml:space="preserve">1 – </w:t>
            </w:r>
            <w:r w:rsidR="00DA6768">
              <w:rPr>
                <w:lang w:val="en-US"/>
              </w:rPr>
              <w:t>Template View</w:t>
            </w:r>
          </w:p>
        </w:tc>
        <w:tc>
          <w:tcPr>
            <w:tcW w:w="7669" w:type="dxa"/>
          </w:tcPr>
          <w:p w:rsidR="00150278" w:rsidRDefault="00DA6768" w:rsidP="00DA6768">
            <w:pPr>
              <w:rPr>
                <w:lang w:val="en-US"/>
              </w:rPr>
            </w:pPr>
            <w:r>
              <w:rPr>
                <w:lang w:val="en-US"/>
              </w:rPr>
              <w:t>Select a view which location on a sheet is used to place other views.</w:t>
            </w:r>
          </w:p>
        </w:tc>
      </w:tr>
      <w:tr w:rsidR="00150278" w:rsidTr="006562FA">
        <w:tc>
          <w:tcPr>
            <w:tcW w:w="1959" w:type="dxa"/>
          </w:tcPr>
          <w:p w:rsidR="00150278" w:rsidRDefault="00150278" w:rsidP="00DA6768">
            <w:pPr>
              <w:rPr>
                <w:lang w:val="en-US"/>
              </w:rPr>
            </w:pPr>
            <w:r>
              <w:rPr>
                <w:lang w:val="en-US"/>
              </w:rPr>
              <w:t xml:space="preserve">2 – </w:t>
            </w:r>
            <w:r w:rsidR="00DA6768">
              <w:rPr>
                <w:lang w:val="en-US"/>
              </w:rPr>
              <w:t>Unplaced Views / Sheets</w:t>
            </w:r>
          </w:p>
        </w:tc>
        <w:tc>
          <w:tcPr>
            <w:tcW w:w="7669" w:type="dxa"/>
          </w:tcPr>
          <w:p w:rsidR="00DA6768" w:rsidRDefault="00DA6768" w:rsidP="006562FA">
            <w:pPr>
              <w:rPr>
                <w:lang w:val="en-US"/>
              </w:rPr>
            </w:pPr>
            <w:r>
              <w:rPr>
                <w:lang w:val="en-US"/>
              </w:rPr>
              <w:t>Lists all unplaced views in the model when a plan view was selected in 1). Select all views you want to place on a sheet in exactly the same location then your template view selected in 1)</w:t>
            </w:r>
          </w:p>
          <w:p w:rsidR="00DA6768" w:rsidRDefault="00DA6768" w:rsidP="006562FA">
            <w:pPr>
              <w:rPr>
                <w:lang w:val="en-US"/>
              </w:rPr>
            </w:pPr>
            <w:r>
              <w:rPr>
                <w:lang w:val="en-US"/>
              </w:rPr>
              <w:t xml:space="preserve">If a legend view was selected in 1) it will display all sheets in the model the </w:t>
            </w:r>
            <w:r w:rsidRPr="00DA6768">
              <w:rPr>
                <w:b/>
                <w:lang w:val="en-US"/>
              </w:rPr>
              <w:t>same</w:t>
            </w:r>
            <w:r>
              <w:rPr>
                <w:lang w:val="en-US"/>
              </w:rPr>
              <w:t xml:space="preserve"> legend could be placed on.</w:t>
            </w:r>
          </w:p>
        </w:tc>
      </w:tr>
      <w:tr w:rsidR="00150278" w:rsidTr="00F52ED5">
        <w:tc>
          <w:tcPr>
            <w:tcW w:w="1959" w:type="dxa"/>
          </w:tcPr>
          <w:p w:rsidR="00150278" w:rsidRDefault="00150278" w:rsidP="00DA67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A6768">
              <w:rPr>
                <w:lang w:val="en-US"/>
              </w:rPr>
              <w:t xml:space="preserve"> View port type</w:t>
            </w:r>
          </w:p>
        </w:tc>
        <w:tc>
          <w:tcPr>
            <w:tcW w:w="7669" w:type="dxa"/>
          </w:tcPr>
          <w:p w:rsidR="00150278" w:rsidRDefault="00DA6768" w:rsidP="003D1650">
            <w:pPr>
              <w:rPr>
                <w:lang w:val="en-US"/>
              </w:rPr>
            </w:pPr>
            <w:r>
              <w:rPr>
                <w:lang w:val="en-US"/>
              </w:rPr>
              <w:t>Select the type of viewport to be used for all views to be placed</w:t>
            </w:r>
          </w:p>
        </w:tc>
      </w:tr>
      <w:tr w:rsidR="00150278" w:rsidTr="006562FA">
        <w:tc>
          <w:tcPr>
            <w:tcW w:w="1959" w:type="dxa"/>
          </w:tcPr>
          <w:p w:rsidR="00150278" w:rsidRDefault="00DA6768" w:rsidP="006562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50278">
              <w:rPr>
                <w:lang w:val="en-US"/>
              </w:rPr>
              <w:t xml:space="preserve"> - Cancel</w:t>
            </w:r>
          </w:p>
        </w:tc>
        <w:tc>
          <w:tcPr>
            <w:tcW w:w="7669" w:type="dxa"/>
          </w:tcPr>
          <w:p w:rsidR="00150278" w:rsidRDefault="00150278" w:rsidP="006562FA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150278" w:rsidTr="006562FA">
        <w:tc>
          <w:tcPr>
            <w:tcW w:w="1959" w:type="dxa"/>
          </w:tcPr>
          <w:p w:rsidR="00150278" w:rsidRDefault="00DA6768" w:rsidP="00DA67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50278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Place Views</w:t>
            </w:r>
            <w:r w:rsidR="00150278">
              <w:rPr>
                <w:lang w:val="en-US"/>
              </w:rPr>
              <w:t xml:space="preserve"> (x)</w:t>
            </w:r>
          </w:p>
        </w:tc>
        <w:tc>
          <w:tcPr>
            <w:tcW w:w="7669" w:type="dxa"/>
          </w:tcPr>
          <w:p w:rsidR="00150278" w:rsidRDefault="00150278" w:rsidP="00DA6768">
            <w:pPr>
              <w:rPr>
                <w:lang w:val="en-US"/>
              </w:rPr>
            </w:pPr>
            <w:r>
              <w:rPr>
                <w:lang w:val="en-US"/>
              </w:rPr>
              <w:t xml:space="preserve">Will start the process of </w:t>
            </w:r>
            <w:r w:rsidR="00DA6768">
              <w:rPr>
                <w:lang w:val="en-US"/>
              </w:rPr>
              <w:t>placing views on sheets.</w:t>
            </w:r>
          </w:p>
        </w:tc>
      </w:tr>
    </w:tbl>
    <w:p w:rsidR="003F389C" w:rsidRDefault="003F389C" w:rsidP="008D3774">
      <w:pPr>
        <w:rPr>
          <w:lang w:val="en-US"/>
        </w:rPr>
      </w:pPr>
    </w:p>
    <w:p w:rsidR="00770EA1" w:rsidRDefault="00770EA1" w:rsidP="008D3774">
      <w:pPr>
        <w:rPr>
          <w:lang w:val="en-US"/>
        </w:rPr>
        <w:sectPr w:rsidR="00770EA1" w:rsidSect="009D3C9A">
          <w:headerReference w:type="first" r:id="rId20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770EA1" w:rsidRPr="00770EA1" w:rsidRDefault="00770EA1" w:rsidP="00770EA1">
      <w:pPr>
        <w:pStyle w:val="Heading1"/>
        <w:numPr>
          <w:ilvl w:val="0"/>
          <w:numId w:val="33"/>
        </w:numPr>
        <w:rPr>
          <w:lang w:val="en-US"/>
        </w:rPr>
      </w:pPr>
      <w:r>
        <w:rPr>
          <w:szCs w:val="18"/>
          <w:lang w:val="en-US"/>
        </w:rPr>
        <w:lastRenderedPageBreak/>
        <w:t>Create View Types</w:t>
      </w:r>
      <w:r w:rsidRPr="00770EA1">
        <w:rPr>
          <w:szCs w:val="18"/>
          <w:lang w:val="en-US"/>
        </w:rPr>
        <w:t xml:space="preserve"> </w:t>
      </w:r>
      <w:r w:rsidRPr="00770EA1">
        <w:rPr>
          <w:lang w:val="en-US"/>
        </w:rPr>
        <w:t>- PReface</w:t>
      </w:r>
    </w:p>
    <w:p w:rsidR="00770EA1" w:rsidRDefault="00770EA1" w:rsidP="00770EA1">
      <w:pPr>
        <w:rPr>
          <w:lang w:val="en-US"/>
        </w:rPr>
      </w:pPr>
    </w:p>
    <w:p w:rsidR="00770EA1" w:rsidRDefault="00770EA1" w:rsidP="00770EA1">
      <w:pPr>
        <w:rPr>
          <w:lang w:val="en-US"/>
        </w:rPr>
      </w:pPr>
      <w:r>
        <w:rPr>
          <w:lang w:val="en-US"/>
        </w:rPr>
        <w:t>The ‘</w:t>
      </w:r>
      <w:r>
        <w:rPr>
          <w:szCs w:val="18"/>
          <w:lang w:val="en-US"/>
        </w:rPr>
        <w:t xml:space="preserve">Create View Types </w:t>
      </w:r>
      <w:r>
        <w:rPr>
          <w:lang w:val="en-US"/>
        </w:rPr>
        <w:t xml:space="preserve">app’ is meant to be used in Campus stile projects environments where the requirement arises to add view types </w:t>
      </w:r>
      <w:r w:rsidR="007C3D83">
        <w:rPr>
          <w:lang w:val="en-US"/>
        </w:rPr>
        <w:t xml:space="preserve">in multiple project files </w:t>
      </w:r>
      <w:r>
        <w:rPr>
          <w:lang w:val="en-US"/>
        </w:rPr>
        <w:t xml:space="preserve">to the ones provided by the template. </w:t>
      </w:r>
    </w:p>
    <w:p w:rsidR="00770EA1" w:rsidRDefault="00770EA1" w:rsidP="00770EA1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>Place Views on Sheets - U</w:t>
      </w:r>
      <w:r w:rsidRPr="007D16C8">
        <w:rPr>
          <w:szCs w:val="18"/>
          <w:lang w:val="en-US"/>
        </w:rPr>
        <w:t>s</w:t>
      </w:r>
      <w:r>
        <w:rPr>
          <w:szCs w:val="18"/>
          <w:lang w:val="en-US"/>
        </w:rPr>
        <w:t>AGE</w:t>
      </w:r>
    </w:p>
    <w:p w:rsidR="00770EA1" w:rsidRPr="00150278" w:rsidRDefault="00770EA1" w:rsidP="00770EA1">
      <w:pPr>
        <w:rPr>
          <w:lang w:val="en-US"/>
        </w:rPr>
      </w:pPr>
    </w:p>
    <w:p w:rsidR="00770EA1" w:rsidRDefault="007C3D83" w:rsidP="00770EA1">
      <w:pPr>
        <w:rPr>
          <w:lang w:val="en-US"/>
        </w:rPr>
      </w:pPr>
      <w:r>
        <w:rPr>
          <w:lang w:val="en-US"/>
        </w:rPr>
        <w:t>The ‘Create View Type’ app requires a text file to create the view types. The file is formatted by row like shown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9"/>
        <w:gridCol w:w="3209"/>
        <w:gridCol w:w="3210"/>
      </w:tblGrid>
      <w:tr w:rsidR="007C3D83" w:rsidTr="007C3D83">
        <w:tc>
          <w:tcPr>
            <w:tcW w:w="3209" w:type="dxa"/>
          </w:tcPr>
          <w:p w:rsidR="007C3D83" w:rsidRDefault="007C3D83" w:rsidP="00770EA1">
            <w:pPr>
              <w:rPr>
                <w:lang w:val="en-US"/>
              </w:rPr>
            </w:pPr>
            <w:r>
              <w:rPr>
                <w:lang w:val="en-US"/>
              </w:rPr>
              <w:t>View Type Name</w:t>
            </w:r>
          </w:p>
        </w:tc>
        <w:tc>
          <w:tcPr>
            <w:tcW w:w="3209" w:type="dxa"/>
          </w:tcPr>
          <w:p w:rsidR="007C3D83" w:rsidRDefault="007C3D83" w:rsidP="00770EA1">
            <w:pPr>
              <w:rPr>
                <w:lang w:val="en-US"/>
              </w:rPr>
            </w:pPr>
            <w:r>
              <w:rPr>
                <w:lang w:val="en-US"/>
              </w:rPr>
              <w:t>&lt;tab&gt;</w:t>
            </w:r>
          </w:p>
        </w:tc>
        <w:tc>
          <w:tcPr>
            <w:tcW w:w="3210" w:type="dxa"/>
          </w:tcPr>
          <w:p w:rsidR="007C3D83" w:rsidRDefault="007C3D83" w:rsidP="00770EA1">
            <w:pPr>
              <w:rPr>
                <w:lang w:val="en-US"/>
              </w:rPr>
            </w:pPr>
            <w:r>
              <w:rPr>
                <w:lang w:val="en-US"/>
              </w:rPr>
              <w:t>View Type</w:t>
            </w:r>
          </w:p>
        </w:tc>
      </w:tr>
      <w:tr w:rsidR="007C3D83" w:rsidTr="007C3D83">
        <w:tc>
          <w:tcPr>
            <w:tcW w:w="3209" w:type="dxa"/>
          </w:tcPr>
          <w:p w:rsidR="007C3D83" w:rsidRDefault="007C3D83" w:rsidP="00770EA1">
            <w:pPr>
              <w:rPr>
                <w:lang w:val="en-US"/>
              </w:rPr>
            </w:pPr>
            <w:r>
              <w:rPr>
                <w:lang w:val="en-US"/>
              </w:rPr>
              <w:t>For example:</w:t>
            </w:r>
          </w:p>
        </w:tc>
        <w:tc>
          <w:tcPr>
            <w:tcW w:w="3209" w:type="dxa"/>
          </w:tcPr>
          <w:p w:rsidR="007C3D83" w:rsidRDefault="007C3D83" w:rsidP="00770EA1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7C3D83" w:rsidRDefault="007C3D83" w:rsidP="00770EA1">
            <w:pPr>
              <w:rPr>
                <w:lang w:val="en-US"/>
              </w:rPr>
            </w:pPr>
          </w:p>
        </w:tc>
      </w:tr>
      <w:tr w:rsidR="007C3D83" w:rsidTr="007C3D83">
        <w:tc>
          <w:tcPr>
            <w:tcW w:w="3209" w:type="dxa"/>
          </w:tcPr>
          <w:p w:rsidR="007C3D83" w:rsidRDefault="007C3D83" w:rsidP="00770EA1">
            <w:pPr>
              <w:rPr>
                <w:lang w:val="en-US"/>
              </w:rPr>
            </w:pPr>
            <w:r w:rsidRPr="007C3D83">
              <w:rPr>
                <w:lang w:val="en-US"/>
              </w:rPr>
              <w:t>BVN A1-PLANNING AND DESIGN</w:t>
            </w:r>
          </w:p>
        </w:tc>
        <w:tc>
          <w:tcPr>
            <w:tcW w:w="3209" w:type="dxa"/>
          </w:tcPr>
          <w:p w:rsidR="007C3D83" w:rsidRDefault="007C3D83" w:rsidP="00770EA1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7C3D83" w:rsidRDefault="007C3D83" w:rsidP="00770EA1">
            <w:pPr>
              <w:rPr>
                <w:lang w:val="en-US"/>
              </w:rPr>
            </w:pPr>
            <w:proofErr w:type="spellStart"/>
            <w:r w:rsidRPr="007C3D83">
              <w:rPr>
                <w:lang w:val="en-US"/>
              </w:rPr>
              <w:t>FloorPlan</w:t>
            </w:r>
            <w:proofErr w:type="spellEnd"/>
          </w:p>
        </w:tc>
      </w:tr>
    </w:tbl>
    <w:p w:rsidR="007C3D83" w:rsidRDefault="007C3D83" w:rsidP="00770EA1">
      <w:pPr>
        <w:rPr>
          <w:lang w:val="en-US"/>
        </w:rPr>
      </w:pPr>
      <w:r w:rsidRPr="007C3D83">
        <w:rPr>
          <w:b/>
          <w:lang w:val="en-US"/>
        </w:rPr>
        <w:t>View Type Name</w:t>
      </w:r>
      <w:r>
        <w:rPr>
          <w:lang w:val="en-US"/>
        </w:rPr>
        <w:t>: is the name of the new view type to be created. It can have spaces in it.</w:t>
      </w:r>
    </w:p>
    <w:p w:rsidR="007C3D83" w:rsidRDefault="007C3D83" w:rsidP="00770EA1">
      <w:pPr>
        <w:rPr>
          <w:lang w:val="en-US"/>
        </w:rPr>
      </w:pPr>
      <w:r w:rsidRPr="007C3D83">
        <w:rPr>
          <w:b/>
          <w:lang w:val="en-US"/>
        </w:rPr>
        <w:t>View Type</w:t>
      </w:r>
      <w:r>
        <w:rPr>
          <w:lang w:val="en-US"/>
        </w:rPr>
        <w:t xml:space="preserve"> can be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770EA1" w:rsidTr="007C3D83">
        <w:tc>
          <w:tcPr>
            <w:tcW w:w="1959" w:type="dxa"/>
            <w:tcBorders>
              <w:righ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View type</w:t>
            </w:r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C3D83" w:rsidTr="007C3D83">
        <w:tc>
          <w:tcPr>
            <w:tcW w:w="1959" w:type="dxa"/>
            <w:tcBorders>
              <w:right w:val="single" w:sz="4" w:space="0" w:color="auto"/>
            </w:tcBorders>
          </w:tcPr>
          <w:p w:rsidR="007C3D83" w:rsidRPr="007C3D83" w:rsidRDefault="007C3D83" w:rsidP="008C64A3">
            <w:pPr>
              <w:rPr>
                <w:lang w:val="en-US"/>
              </w:rPr>
            </w:pPr>
            <w:proofErr w:type="spellStart"/>
            <w:r w:rsidRPr="007C3D83">
              <w:rPr>
                <w:lang w:val="en-US"/>
              </w:rPr>
              <w:t>FloorPlan</w:t>
            </w:r>
            <w:proofErr w:type="spellEnd"/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C3D83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Revit Floor Plan</w:t>
            </w:r>
          </w:p>
        </w:tc>
      </w:tr>
      <w:tr w:rsidR="00770EA1" w:rsidTr="007C3D83">
        <w:tc>
          <w:tcPr>
            <w:tcW w:w="1959" w:type="dxa"/>
            <w:tcBorders>
              <w:righ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proofErr w:type="spellStart"/>
            <w:r w:rsidRPr="007C3D83">
              <w:rPr>
                <w:lang w:val="en-US"/>
              </w:rPr>
              <w:t>CeilingPlan</w:t>
            </w:r>
            <w:proofErr w:type="spellEnd"/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Ceiling Plan</w:t>
            </w:r>
          </w:p>
        </w:tc>
      </w:tr>
      <w:tr w:rsidR="00770EA1" w:rsidTr="007C3D83">
        <w:tc>
          <w:tcPr>
            <w:tcW w:w="1959" w:type="dxa"/>
            <w:tcBorders>
              <w:righ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 w:rsidRPr="007C3D83">
              <w:rPr>
                <w:lang w:val="en-US"/>
              </w:rPr>
              <w:t>Drafting</w:t>
            </w:r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Drafting view</w:t>
            </w:r>
          </w:p>
        </w:tc>
      </w:tr>
      <w:tr w:rsidR="00770EA1" w:rsidTr="007C3D83">
        <w:tc>
          <w:tcPr>
            <w:tcW w:w="1959" w:type="dxa"/>
            <w:tcBorders>
              <w:right w:val="single" w:sz="4" w:space="0" w:color="auto"/>
            </w:tcBorders>
          </w:tcPr>
          <w:p w:rsidR="00770EA1" w:rsidRDefault="007C3D83" w:rsidP="007C3D83">
            <w:pPr>
              <w:rPr>
                <w:lang w:val="en-US"/>
              </w:rPr>
            </w:pPr>
            <w:proofErr w:type="spellStart"/>
            <w:r w:rsidRPr="007C3D83">
              <w:rPr>
                <w:lang w:val="en-US"/>
              </w:rPr>
              <w:t>ThreeDimensional</w:t>
            </w:r>
            <w:proofErr w:type="spellEnd"/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3D view</w:t>
            </w:r>
          </w:p>
        </w:tc>
      </w:tr>
      <w:tr w:rsidR="007C3D83" w:rsidTr="007C3D83">
        <w:tc>
          <w:tcPr>
            <w:tcW w:w="1959" w:type="dxa"/>
            <w:tcBorders>
              <w:right w:val="single" w:sz="4" w:space="0" w:color="auto"/>
            </w:tcBorders>
          </w:tcPr>
          <w:p w:rsidR="007C3D83" w:rsidRPr="007C3D83" w:rsidRDefault="007C3D83" w:rsidP="007C3D83">
            <w:pPr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 w:rsidRPr="007C3D83">
              <w:rPr>
                <w:lang w:val="en-US"/>
              </w:rPr>
              <w:t>Legend</w:t>
            </w:r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C3D83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Legend View</w:t>
            </w:r>
          </w:p>
        </w:tc>
      </w:tr>
      <w:tr w:rsidR="00770EA1" w:rsidTr="007C3D83">
        <w:tc>
          <w:tcPr>
            <w:tcW w:w="1959" w:type="dxa"/>
            <w:tcBorders>
              <w:right w:val="single" w:sz="4" w:space="0" w:color="auto"/>
            </w:tcBorders>
          </w:tcPr>
          <w:p w:rsidR="00770EA1" w:rsidRDefault="007C3D83" w:rsidP="007C3D83">
            <w:pPr>
              <w:rPr>
                <w:lang w:val="en-US"/>
              </w:rPr>
            </w:pPr>
            <w:r w:rsidRPr="007C3D83">
              <w:rPr>
                <w:lang w:val="en-US"/>
              </w:rPr>
              <w:t>Walkthrough</w:t>
            </w:r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70EA1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Walkthrough</w:t>
            </w:r>
          </w:p>
        </w:tc>
      </w:tr>
      <w:tr w:rsidR="007C3D83" w:rsidTr="007C3D83">
        <w:tc>
          <w:tcPr>
            <w:tcW w:w="1959" w:type="dxa"/>
            <w:tcBorders>
              <w:right w:val="single" w:sz="4" w:space="0" w:color="auto"/>
            </w:tcBorders>
          </w:tcPr>
          <w:p w:rsidR="007C3D83" w:rsidRPr="007C3D83" w:rsidRDefault="007C3D83" w:rsidP="007C3D83">
            <w:pPr>
              <w:rPr>
                <w:lang w:val="en-US"/>
              </w:rPr>
            </w:pPr>
            <w:r w:rsidRPr="007C3D83">
              <w:rPr>
                <w:lang w:val="en-US"/>
              </w:rPr>
              <w:t>Schedule</w:t>
            </w:r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C3D83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</w:tr>
      <w:tr w:rsidR="007C3D83" w:rsidTr="007C3D83">
        <w:tc>
          <w:tcPr>
            <w:tcW w:w="1959" w:type="dxa"/>
            <w:tcBorders>
              <w:right w:val="single" w:sz="4" w:space="0" w:color="auto"/>
            </w:tcBorders>
          </w:tcPr>
          <w:p w:rsidR="007C3D83" w:rsidRPr="007C3D83" w:rsidRDefault="007C3D83" w:rsidP="007C3D83">
            <w:pPr>
              <w:rPr>
                <w:lang w:val="en-US"/>
              </w:rPr>
            </w:pPr>
            <w:proofErr w:type="spellStart"/>
            <w:r w:rsidRPr="007C3D83">
              <w:rPr>
                <w:lang w:val="en-US"/>
              </w:rPr>
              <w:t>AreaPlan</w:t>
            </w:r>
            <w:proofErr w:type="spellEnd"/>
          </w:p>
          <w:p w:rsidR="007C3D83" w:rsidRPr="007C3D83" w:rsidRDefault="007C3D83" w:rsidP="007C3D83">
            <w:pPr>
              <w:rPr>
                <w:lang w:val="en-US"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</w:tcPr>
          <w:p w:rsidR="007C3D83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Area plan (this appears to work only if there are area plans in the model)</w:t>
            </w:r>
          </w:p>
        </w:tc>
      </w:tr>
    </w:tbl>
    <w:p w:rsidR="00770EA1" w:rsidRDefault="00770EA1" w:rsidP="00770EA1">
      <w:pPr>
        <w:rPr>
          <w:lang w:val="en-US"/>
        </w:rPr>
      </w:pPr>
    </w:p>
    <w:p w:rsidR="00770EA1" w:rsidRDefault="00770EA1" w:rsidP="008D3774">
      <w:pPr>
        <w:rPr>
          <w:lang w:val="en-US"/>
        </w:rPr>
      </w:pPr>
    </w:p>
    <w:p w:rsidR="007C3D83" w:rsidRDefault="007C3D83" w:rsidP="008D3774">
      <w:pPr>
        <w:rPr>
          <w:lang w:val="en-US"/>
        </w:rPr>
        <w:sectPr w:rsidR="007C3D83" w:rsidSect="009D3C9A">
          <w:headerReference w:type="first" r:id="rId21"/>
          <w:pgSz w:w="11907" w:h="16840" w:code="9"/>
          <w:pgMar w:top="1600" w:right="1134" w:bottom="1000" w:left="1361" w:header="1080" w:footer="240" w:gutter="0"/>
          <w:cols w:space="708"/>
          <w:titlePg/>
          <w:docGrid w:linePitch="360"/>
        </w:sectPr>
      </w:pPr>
    </w:p>
    <w:p w:rsidR="007C3D83" w:rsidRPr="007C3D83" w:rsidRDefault="007C3D83" w:rsidP="007C3D83">
      <w:pPr>
        <w:pStyle w:val="Heading1"/>
        <w:numPr>
          <w:ilvl w:val="0"/>
          <w:numId w:val="34"/>
        </w:numPr>
        <w:rPr>
          <w:lang w:val="en-US"/>
        </w:rPr>
      </w:pPr>
      <w:r>
        <w:rPr>
          <w:szCs w:val="18"/>
          <w:lang w:val="en-US"/>
        </w:rPr>
        <w:lastRenderedPageBreak/>
        <w:t>Export Schedules</w:t>
      </w:r>
      <w:r w:rsidRPr="007C3D83">
        <w:rPr>
          <w:szCs w:val="18"/>
          <w:lang w:val="en-US"/>
        </w:rPr>
        <w:t xml:space="preserve"> </w:t>
      </w:r>
      <w:r w:rsidRPr="007C3D83">
        <w:rPr>
          <w:lang w:val="en-US"/>
        </w:rPr>
        <w:t>- PReface</w:t>
      </w:r>
    </w:p>
    <w:p w:rsidR="007C3D83" w:rsidRDefault="007C3D83" w:rsidP="007C3D83">
      <w:pPr>
        <w:rPr>
          <w:lang w:val="en-US"/>
        </w:rPr>
      </w:pPr>
    </w:p>
    <w:p w:rsidR="007C3D83" w:rsidRDefault="007C3D83" w:rsidP="007C3D83">
      <w:pPr>
        <w:rPr>
          <w:lang w:val="en-US"/>
        </w:rPr>
      </w:pPr>
      <w:r>
        <w:rPr>
          <w:lang w:val="en-US"/>
        </w:rPr>
        <w:t>The ‘</w:t>
      </w:r>
      <w:r w:rsidR="00921C19">
        <w:rPr>
          <w:szCs w:val="18"/>
          <w:lang w:val="en-US"/>
        </w:rPr>
        <w:t>Export Schedules</w:t>
      </w:r>
      <w:r>
        <w:rPr>
          <w:lang w:val="en-US"/>
        </w:rPr>
        <w:t xml:space="preserve">’ app is meant to be used </w:t>
      </w:r>
      <w:r w:rsidR="00921C19">
        <w:rPr>
          <w:lang w:val="en-US"/>
        </w:rPr>
        <w:t>when multiple Revit schedules need to be exported at the same time/</w:t>
      </w:r>
    </w:p>
    <w:p w:rsidR="007C3D83" w:rsidRDefault="00921C19" w:rsidP="007C3D83">
      <w:pPr>
        <w:pStyle w:val="Heading1"/>
        <w:numPr>
          <w:ilvl w:val="0"/>
          <w:numId w:val="19"/>
        </w:numPr>
        <w:rPr>
          <w:szCs w:val="18"/>
          <w:lang w:val="en-US"/>
        </w:rPr>
      </w:pPr>
      <w:r>
        <w:rPr>
          <w:szCs w:val="18"/>
          <w:lang w:val="en-US"/>
        </w:rPr>
        <w:t>Export Schedules</w:t>
      </w:r>
      <w:r w:rsidR="007C3D83">
        <w:rPr>
          <w:szCs w:val="18"/>
          <w:lang w:val="en-US"/>
        </w:rPr>
        <w:t xml:space="preserve"> - U</w:t>
      </w:r>
      <w:r w:rsidR="007C3D83" w:rsidRPr="007D16C8">
        <w:rPr>
          <w:szCs w:val="18"/>
          <w:lang w:val="en-US"/>
        </w:rPr>
        <w:t>ser Interface</w:t>
      </w:r>
    </w:p>
    <w:p w:rsidR="007C3D83" w:rsidRPr="00150278" w:rsidRDefault="007C3D83" w:rsidP="007C3D83">
      <w:pPr>
        <w:rPr>
          <w:lang w:val="en-US"/>
        </w:rPr>
      </w:pPr>
    </w:p>
    <w:p w:rsidR="007C3D83" w:rsidRDefault="007C3D83" w:rsidP="007C3D83">
      <w:pPr>
        <w:rPr>
          <w:lang w:val="en-US"/>
        </w:rPr>
      </w:pPr>
      <w:r>
        <w:rPr>
          <w:noProof/>
        </w:rPr>
        <w:drawing>
          <wp:inline distT="0" distB="0" distL="0" distR="0">
            <wp:extent cx="4176756" cy="3663822"/>
            <wp:effectExtent l="19050" t="0" r="0" b="0"/>
            <wp:docPr id="7" name="Picture 19" descr="GUI-BatchFamilyReloader-Main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BatchFamilyReloader-Main-doc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756" cy="36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7669"/>
      </w:tblGrid>
      <w:tr w:rsidR="007C3D83" w:rsidTr="008C64A3">
        <w:tc>
          <w:tcPr>
            <w:tcW w:w="1959" w:type="dxa"/>
          </w:tcPr>
          <w:p w:rsidR="007C3D83" w:rsidRDefault="007C3D83" w:rsidP="00921C19">
            <w:pPr>
              <w:rPr>
                <w:lang w:val="en-US"/>
              </w:rPr>
            </w:pPr>
            <w:r>
              <w:rPr>
                <w:lang w:val="en-US"/>
              </w:rPr>
              <w:t xml:space="preserve">1 – </w:t>
            </w:r>
            <w:r w:rsidR="00921C19">
              <w:rPr>
                <w:lang w:val="en-US"/>
              </w:rPr>
              <w:t>Schedules</w:t>
            </w:r>
          </w:p>
        </w:tc>
        <w:tc>
          <w:tcPr>
            <w:tcW w:w="7669" w:type="dxa"/>
          </w:tcPr>
          <w:p w:rsidR="007C3D83" w:rsidRDefault="00921C19" w:rsidP="008C64A3">
            <w:pPr>
              <w:rPr>
                <w:lang w:val="en-US"/>
              </w:rPr>
            </w:pPr>
            <w:r>
              <w:rPr>
                <w:lang w:val="en-US"/>
              </w:rPr>
              <w:t>Displays all schedules in the model. Schedules in ‘&lt;&gt;’ are System schedules. Highlight all schedules you want to export</w:t>
            </w:r>
          </w:p>
        </w:tc>
      </w:tr>
      <w:tr w:rsidR="007C3D83" w:rsidTr="008C64A3">
        <w:tc>
          <w:tcPr>
            <w:tcW w:w="1959" w:type="dxa"/>
          </w:tcPr>
          <w:p w:rsidR="007C3D83" w:rsidRDefault="007C3D83" w:rsidP="00921C19">
            <w:pPr>
              <w:rPr>
                <w:lang w:val="en-US"/>
              </w:rPr>
            </w:pPr>
            <w:r>
              <w:rPr>
                <w:lang w:val="en-US"/>
              </w:rPr>
              <w:t xml:space="preserve">2 – </w:t>
            </w:r>
            <w:r w:rsidR="00921C19">
              <w:rPr>
                <w:lang w:val="en-US"/>
              </w:rPr>
              <w:t>Show System Schedules</w:t>
            </w:r>
          </w:p>
        </w:tc>
        <w:tc>
          <w:tcPr>
            <w:tcW w:w="7669" w:type="dxa"/>
          </w:tcPr>
          <w:p w:rsidR="007C3D83" w:rsidRDefault="00921C19" w:rsidP="008C64A3">
            <w:pPr>
              <w:rPr>
                <w:lang w:val="en-US"/>
              </w:rPr>
            </w:pPr>
            <w:r>
              <w:rPr>
                <w:lang w:val="en-US"/>
              </w:rPr>
              <w:t>Hides or shows system schedules. I might remove that feature since system schedules (in picture revision schedules) appear to be empty / not accessible.</w:t>
            </w:r>
          </w:p>
        </w:tc>
      </w:tr>
      <w:tr w:rsidR="007C3D83" w:rsidTr="008C64A3">
        <w:tc>
          <w:tcPr>
            <w:tcW w:w="1959" w:type="dxa"/>
          </w:tcPr>
          <w:p w:rsidR="007C3D83" w:rsidRDefault="007C3D83" w:rsidP="00921C19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921C19">
              <w:rPr>
                <w:lang w:val="en-US"/>
              </w:rPr>
              <w:t>- Folder Path</w:t>
            </w:r>
          </w:p>
        </w:tc>
        <w:tc>
          <w:tcPr>
            <w:tcW w:w="7669" w:type="dxa"/>
          </w:tcPr>
          <w:p w:rsidR="007C3D83" w:rsidRDefault="007C3D83" w:rsidP="00921C19">
            <w:pPr>
              <w:rPr>
                <w:lang w:val="en-US"/>
              </w:rPr>
            </w:pPr>
            <w:r>
              <w:rPr>
                <w:lang w:val="en-US"/>
              </w:rPr>
              <w:t xml:space="preserve">Select the </w:t>
            </w:r>
            <w:r w:rsidR="00921C19">
              <w:rPr>
                <w:lang w:val="en-US"/>
              </w:rPr>
              <w:t>folder where the schedules will be exported to.</w:t>
            </w:r>
          </w:p>
        </w:tc>
      </w:tr>
      <w:tr w:rsidR="00921C19" w:rsidTr="008C64A3">
        <w:tc>
          <w:tcPr>
            <w:tcW w:w="1959" w:type="dxa"/>
          </w:tcPr>
          <w:p w:rsidR="00921C19" w:rsidRDefault="00921C19" w:rsidP="00921C19">
            <w:pPr>
              <w:rPr>
                <w:lang w:val="en-US"/>
              </w:rPr>
            </w:pPr>
            <w:r>
              <w:rPr>
                <w:lang w:val="en-US"/>
              </w:rPr>
              <w:t xml:space="preserve">4- Folder browse </w:t>
            </w:r>
          </w:p>
        </w:tc>
        <w:tc>
          <w:tcPr>
            <w:tcW w:w="7669" w:type="dxa"/>
          </w:tcPr>
          <w:p w:rsidR="00921C19" w:rsidRDefault="00921C19" w:rsidP="00921C19">
            <w:pPr>
              <w:rPr>
                <w:lang w:val="en-US"/>
              </w:rPr>
            </w:pPr>
            <w:r>
              <w:rPr>
                <w:lang w:val="en-US"/>
              </w:rPr>
              <w:t>A folder browse dialogue will be displayed.</w:t>
            </w:r>
          </w:p>
        </w:tc>
      </w:tr>
      <w:tr w:rsidR="007C3D83" w:rsidTr="008C64A3">
        <w:tc>
          <w:tcPr>
            <w:tcW w:w="1959" w:type="dxa"/>
          </w:tcPr>
          <w:p w:rsidR="007C3D83" w:rsidRDefault="00921C19" w:rsidP="008C64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C3D83">
              <w:rPr>
                <w:lang w:val="en-US"/>
              </w:rPr>
              <w:t xml:space="preserve"> - Cancel</w:t>
            </w:r>
          </w:p>
        </w:tc>
        <w:tc>
          <w:tcPr>
            <w:tcW w:w="7669" w:type="dxa"/>
          </w:tcPr>
          <w:p w:rsidR="007C3D83" w:rsidRDefault="007C3D83" w:rsidP="008C64A3">
            <w:pPr>
              <w:rPr>
                <w:lang w:val="en-US"/>
              </w:rPr>
            </w:pPr>
            <w:r>
              <w:rPr>
                <w:lang w:val="en-US"/>
              </w:rPr>
              <w:t>Cancels any user input and returns to Revit</w:t>
            </w:r>
          </w:p>
        </w:tc>
      </w:tr>
      <w:tr w:rsidR="007C3D83" w:rsidTr="008C64A3">
        <w:tc>
          <w:tcPr>
            <w:tcW w:w="1959" w:type="dxa"/>
          </w:tcPr>
          <w:p w:rsidR="007C3D83" w:rsidRDefault="00921C19" w:rsidP="00921C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C3D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Export Schedules</w:t>
            </w:r>
            <w:r w:rsidR="007C3D83">
              <w:rPr>
                <w:lang w:val="en-US"/>
              </w:rPr>
              <w:t xml:space="preserve"> (x)</w:t>
            </w:r>
          </w:p>
        </w:tc>
        <w:tc>
          <w:tcPr>
            <w:tcW w:w="7669" w:type="dxa"/>
          </w:tcPr>
          <w:p w:rsidR="007C3D83" w:rsidRDefault="007C3D83" w:rsidP="00921C19">
            <w:pPr>
              <w:rPr>
                <w:lang w:val="en-US"/>
              </w:rPr>
            </w:pPr>
            <w:r>
              <w:rPr>
                <w:lang w:val="en-US"/>
              </w:rPr>
              <w:t xml:space="preserve">Will start the process of </w:t>
            </w:r>
            <w:r w:rsidR="00921C19">
              <w:rPr>
                <w:lang w:val="en-US"/>
              </w:rPr>
              <w:t>exporting the highlighted schedules</w:t>
            </w:r>
            <w:r>
              <w:rPr>
                <w:lang w:val="en-US"/>
              </w:rPr>
              <w:t>.</w:t>
            </w:r>
          </w:p>
        </w:tc>
      </w:tr>
    </w:tbl>
    <w:p w:rsidR="007C3D83" w:rsidRDefault="007C3D83" w:rsidP="007C3D83">
      <w:pPr>
        <w:rPr>
          <w:lang w:val="en-US"/>
        </w:rPr>
      </w:pPr>
    </w:p>
    <w:p w:rsidR="007C3D83" w:rsidRDefault="007C3D83" w:rsidP="008D3774">
      <w:pPr>
        <w:rPr>
          <w:lang w:val="en-US"/>
        </w:rPr>
      </w:pPr>
    </w:p>
    <w:sectPr w:rsidR="007C3D83" w:rsidSect="009D3C9A">
      <w:pgSz w:w="11907" w:h="16840" w:code="9"/>
      <w:pgMar w:top="1600" w:right="1134" w:bottom="1000" w:left="1361" w:header="1080" w:footer="2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76E" w:rsidRDefault="00EF176E">
      <w:r>
        <w:separator/>
      </w:r>
    </w:p>
  </w:endnote>
  <w:endnote w:type="continuationSeparator" w:id="0">
    <w:p w:rsidR="00EF176E" w:rsidRDefault="00EF1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0F" w:usb1="10002042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46 LtIt">
    <w:panose1 w:val="020B0403020202090204"/>
    <w:charset w:val="00"/>
    <w:family w:val="swiss"/>
    <w:pitch w:val="variable"/>
    <w:sig w:usb0="8000008F" w:usb1="10002042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6E" w:rsidRPr="00663CC9" w:rsidRDefault="003618E8" w:rsidP="00671516">
    <w:pPr>
      <w:pStyle w:val="Footer"/>
      <w:spacing w:before="120"/>
      <w:rPr>
        <w:snapToGrid w:val="0"/>
        <w:sz w:val="12"/>
        <w:szCs w:val="12"/>
      </w:rPr>
    </w:pPr>
    <w:fldSimple w:instr=" DOCPROPERTY  BVN_JobNumber  \* MERGEFORMAT ">
      <w:r w:rsidR="00DC60DD" w:rsidRPr="00DC60DD">
        <w:rPr>
          <w:bCs/>
          <w:snapToGrid w:val="0"/>
          <w:sz w:val="12"/>
          <w:szCs w:val="12"/>
          <w:lang w:val="en-US"/>
        </w:rPr>
        <w:t xml:space="preserve"> </w:t>
      </w:r>
    </w:fldSimple>
    <w:r w:rsidR="00EF176E" w:rsidRPr="00663CC9">
      <w:rPr>
        <w:snapToGrid w:val="0"/>
        <w:sz w:val="12"/>
        <w:szCs w:val="12"/>
      </w:rPr>
      <w:t xml:space="preserve">  </w:t>
    </w:r>
    <w:r>
      <w:fldChar w:fldCharType="begin"/>
    </w:r>
    <w:r w:rsidR="00ED4522">
      <w:instrText xml:space="preserve"> DOCPROPERTY  BVN_FileNumberAbbreviated  \* MERGEFORMAT </w:instrText>
    </w:r>
    <w:r>
      <w:fldChar w:fldCharType="end"/>
    </w:r>
    <w:r w:rsidR="00EF176E" w:rsidRPr="00663CC9">
      <w:rPr>
        <w:snapToGrid w:val="0"/>
        <w:sz w:val="12"/>
        <w:szCs w:val="12"/>
      </w:rPr>
      <w:t xml:space="preserve">  </w:t>
    </w:r>
    <w:r w:rsidRPr="00663CC9">
      <w:rPr>
        <w:snapToGrid w:val="0"/>
        <w:sz w:val="12"/>
        <w:szCs w:val="12"/>
      </w:rPr>
      <w:fldChar w:fldCharType="begin"/>
    </w:r>
    <w:r w:rsidR="00EF176E" w:rsidRPr="00663CC9">
      <w:rPr>
        <w:snapToGrid w:val="0"/>
        <w:sz w:val="12"/>
        <w:szCs w:val="12"/>
      </w:rPr>
      <w:instrText xml:space="preserve"> FILENAME  \p </w:instrText>
    </w:r>
    <w:r w:rsidRPr="00663CC9">
      <w:rPr>
        <w:snapToGrid w:val="0"/>
        <w:sz w:val="12"/>
        <w:szCs w:val="12"/>
      </w:rPr>
      <w:fldChar w:fldCharType="separate"/>
    </w:r>
    <w:r w:rsidR="00DC60DD">
      <w:rPr>
        <w:noProof/>
        <w:snapToGrid w:val="0"/>
        <w:sz w:val="12"/>
        <w:szCs w:val="12"/>
      </w:rPr>
      <w:t>C:\temp\Jan\C_Sharp_Projects\REVIT 2013\Revit_AddIns\Documentation\How to's Family apps.docx</w:t>
    </w:r>
    <w:r w:rsidRPr="00663CC9">
      <w:rPr>
        <w:snapToGrid w:val="0"/>
        <w:sz w:val="12"/>
        <w:szCs w:val="1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6E" w:rsidRPr="00EA308D" w:rsidRDefault="003618E8" w:rsidP="00671516">
    <w:pPr>
      <w:pStyle w:val="Footer"/>
      <w:spacing w:before="120"/>
      <w:rPr>
        <w:rFonts w:ascii="Helvetica" w:hAnsi="Helvetica"/>
        <w:snapToGrid w:val="0"/>
        <w:sz w:val="12"/>
        <w:szCs w:val="12"/>
      </w:rPr>
    </w:pPr>
    <w:fldSimple w:instr=" DOCPROPERTY  BVN_JobNumber  \* MERGEFORMAT ">
      <w:r w:rsidR="00DC60DD" w:rsidRPr="00DC60DD">
        <w:rPr>
          <w:rFonts w:ascii="Helvetica" w:hAnsi="Helvetica"/>
          <w:bCs/>
          <w:snapToGrid w:val="0"/>
          <w:sz w:val="12"/>
          <w:szCs w:val="12"/>
          <w:lang w:val="en-US"/>
        </w:rPr>
        <w:t xml:space="preserve"> </w:t>
      </w:r>
    </w:fldSimple>
    <w:r w:rsidR="00EF176E" w:rsidRPr="00EA308D">
      <w:rPr>
        <w:rFonts w:ascii="Helvetica" w:hAnsi="Helvetica"/>
        <w:snapToGrid w:val="0"/>
        <w:sz w:val="12"/>
        <w:szCs w:val="12"/>
      </w:rPr>
      <w:t xml:space="preserve">  </w:t>
    </w:r>
    <w:r>
      <w:fldChar w:fldCharType="begin"/>
    </w:r>
    <w:r w:rsidR="00ED4522">
      <w:instrText xml:space="preserve"> DOCPROPERTY  BVN_FileNumberAbbreviated  \* MERGEFORMAT </w:instrText>
    </w:r>
    <w:r>
      <w:fldChar w:fldCharType="end"/>
    </w:r>
    <w:r w:rsidR="00EF176E" w:rsidRPr="00EA308D">
      <w:rPr>
        <w:rFonts w:ascii="Helvetica" w:hAnsi="Helvetica"/>
        <w:snapToGrid w:val="0"/>
        <w:sz w:val="12"/>
        <w:szCs w:val="12"/>
      </w:rPr>
      <w:t xml:space="preserve">  </w:t>
    </w:r>
    <w:r w:rsidRPr="00EA308D">
      <w:rPr>
        <w:rFonts w:ascii="Helvetica" w:hAnsi="Helvetica"/>
        <w:snapToGrid w:val="0"/>
        <w:sz w:val="12"/>
        <w:szCs w:val="12"/>
      </w:rPr>
      <w:fldChar w:fldCharType="begin"/>
    </w:r>
    <w:r w:rsidR="00EF176E" w:rsidRPr="00EA308D">
      <w:rPr>
        <w:rFonts w:ascii="Helvetica" w:hAnsi="Helvetica"/>
        <w:snapToGrid w:val="0"/>
        <w:sz w:val="12"/>
        <w:szCs w:val="12"/>
      </w:rPr>
      <w:instrText xml:space="preserve"> FILENAME  \p </w:instrText>
    </w:r>
    <w:r w:rsidRPr="00EA308D">
      <w:rPr>
        <w:rFonts w:ascii="Helvetica" w:hAnsi="Helvetica"/>
        <w:snapToGrid w:val="0"/>
        <w:sz w:val="12"/>
        <w:szCs w:val="12"/>
      </w:rPr>
      <w:fldChar w:fldCharType="separate"/>
    </w:r>
    <w:r w:rsidR="00DC60DD">
      <w:rPr>
        <w:rFonts w:ascii="Helvetica" w:hAnsi="Helvetica"/>
        <w:noProof/>
        <w:snapToGrid w:val="0"/>
        <w:sz w:val="12"/>
        <w:szCs w:val="12"/>
      </w:rPr>
      <w:t>C:\temp\Jan\C_Sharp_Projects\REVIT 2013\Revit_AddIns\Documentation\How to's Family apps.docx</w:t>
    </w:r>
    <w:r w:rsidRPr="00EA308D">
      <w:rPr>
        <w:rFonts w:ascii="Helvetica" w:hAnsi="Helvetica"/>
        <w:snapToGrid w:val="0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76E" w:rsidRDefault="00EF176E">
      <w:r>
        <w:separator/>
      </w:r>
    </w:p>
  </w:footnote>
  <w:footnote w:type="continuationSeparator" w:id="0">
    <w:p w:rsidR="00EF176E" w:rsidRDefault="00EF1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7" w:type="dxa"/>
      <w:tblLayout w:type="fixed"/>
      <w:tblCellMar>
        <w:left w:w="0" w:type="dxa"/>
        <w:right w:w="0" w:type="dxa"/>
      </w:tblCellMar>
      <w:tblLook w:val="01E0"/>
    </w:tblPr>
    <w:tblGrid>
      <w:gridCol w:w="7495"/>
      <w:gridCol w:w="2082"/>
    </w:tblGrid>
    <w:tr w:rsidR="00EF176E" w:rsidRPr="00663CC9" w:rsidTr="002641FD">
      <w:trPr>
        <w:cantSplit/>
        <w:trHeight w:hRule="exact" w:val="952"/>
      </w:trPr>
      <w:tc>
        <w:tcPr>
          <w:tcW w:w="7495" w:type="dxa"/>
        </w:tcPr>
        <w:p w:rsidR="00EF176E" w:rsidRPr="00663CC9" w:rsidRDefault="00EF711B" w:rsidP="004B52C6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-393700</wp:posOffset>
                </wp:positionV>
                <wp:extent cx="1473200" cy="796925"/>
                <wp:effectExtent l="19050" t="0" r="0" b="0"/>
                <wp:wrapNone/>
                <wp:docPr id="26" name="Picture 26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D3774">
            <w:rPr>
              <w:szCs w:val="18"/>
            </w:rPr>
            <w:t>Revit - Family Apps</w:t>
          </w:r>
        </w:p>
      </w:tc>
      <w:tc>
        <w:tcPr>
          <w:tcW w:w="2082" w:type="dxa"/>
        </w:tcPr>
        <w:p w:rsidR="00EF176E" w:rsidRPr="00663CC9" w:rsidRDefault="00EF176E" w:rsidP="0002762A">
          <w:pPr>
            <w:pStyle w:val="Header"/>
            <w:rPr>
              <w:szCs w:val="18"/>
            </w:rPr>
          </w:pPr>
        </w:p>
      </w:tc>
    </w:tr>
    <w:tr w:rsidR="00EF176E" w:rsidRPr="00663CC9" w:rsidTr="002641FD">
      <w:trPr>
        <w:cantSplit/>
        <w:trHeight w:val="338"/>
      </w:trPr>
      <w:tc>
        <w:tcPr>
          <w:tcW w:w="7495" w:type="dxa"/>
          <w:tcBorders>
            <w:top w:val="single" w:sz="2" w:space="0" w:color="auto"/>
          </w:tcBorders>
        </w:tcPr>
        <w:p w:rsidR="00EF176E" w:rsidRPr="00663CC9" w:rsidRDefault="00EF176E" w:rsidP="00194B44">
          <w:pPr>
            <w:pStyle w:val="Header"/>
            <w:spacing w:after="240"/>
            <w:rPr>
              <w:szCs w:val="18"/>
            </w:rPr>
          </w:pPr>
        </w:p>
      </w:tc>
      <w:tc>
        <w:tcPr>
          <w:tcW w:w="2082" w:type="dxa"/>
          <w:tcBorders>
            <w:top w:val="single" w:sz="2" w:space="0" w:color="auto"/>
          </w:tcBorders>
        </w:tcPr>
        <w:p w:rsidR="00EF176E" w:rsidRPr="00663CC9" w:rsidRDefault="00EF176E" w:rsidP="00194B44">
          <w:pPr>
            <w:pStyle w:val="Header"/>
            <w:spacing w:after="240"/>
            <w:rPr>
              <w:szCs w:val="18"/>
            </w:rPr>
          </w:pPr>
        </w:p>
      </w:tc>
    </w:tr>
  </w:tbl>
  <w:p w:rsidR="00EF176E" w:rsidRPr="00663CC9" w:rsidRDefault="00EF176E" w:rsidP="00AA34CB">
    <w:pPr>
      <w:pStyle w:val="Header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6E" w:rsidRPr="00663CC9" w:rsidRDefault="00EF176E">
    <w:pPr>
      <w:pStyle w:val="Header"/>
      <w:rPr>
        <w:szCs w:val="18"/>
      </w:rPr>
    </w:pPr>
    <w:r w:rsidRPr="00663CC9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4889932</wp:posOffset>
          </wp:positionH>
          <wp:positionV relativeFrom="paragraph">
            <wp:posOffset>-333781</wp:posOffset>
          </wp:positionV>
          <wp:extent cx="1473251" cy="804672"/>
          <wp:effectExtent l="19050" t="0" r="0" b="0"/>
          <wp:wrapNone/>
          <wp:docPr id="25" name="Picture 25" descr="BVN_mar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VN_mark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251" cy="8046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del w:id="0" w:author="BVN" w:date="2012-07-23T08:08:00Z">
      <w:r w:rsidRPr="00663CC9" w:rsidDel="008D3774">
        <w:rPr>
          <w:szCs w:val="18"/>
        </w:rPr>
        <w:delText>MEMORANDUM</w:delText>
      </w:r>
    </w:del>
    <w:ins w:id="1" w:author="BVN" w:date="2012-07-23T08:08:00Z">
      <w:r w:rsidR="008D3774">
        <w:rPr>
          <w:szCs w:val="18"/>
        </w:rPr>
        <w:t xml:space="preserve">How To – Revit – </w:t>
      </w:r>
    </w:ins>
    <w:r w:rsidR="00CC3860">
      <w:rPr>
        <w:szCs w:val="18"/>
      </w:rPr>
      <w:t>View</w:t>
    </w:r>
    <w:ins w:id="2" w:author="BVN" w:date="2012-07-23T08:08:00Z">
      <w:r w:rsidR="008D3774">
        <w:rPr>
          <w:szCs w:val="18"/>
        </w:rPr>
        <w:t xml:space="preserve"> Apps</w:t>
      </w:r>
    </w:ins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68"/>
      <w:gridCol w:w="6760"/>
    </w:tblGrid>
    <w:tr w:rsidR="003F389C" w:rsidTr="003F389C">
      <w:tc>
        <w:tcPr>
          <w:tcW w:w="2868" w:type="dxa"/>
        </w:tcPr>
        <w:p w:rsidR="003F389C" w:rsidRDefault="003F389C" w:rsidP="00770EA1">
          <w:pPr>
            <w:pStyle w:val="Header"/>
            <w:rPr>
              <w:szCs w:val="18"/>
            </w:rPr>
          </w:pPr>
          <w:del w:id="3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4" w:author="BVN" w:date="2012-07-23T08:08:00Z">
            <w:r>
              <w:rPr>
                <w:szCs w:val="18"/>
              </w:rPr>
              <w:t xml:space="preserve">How To – </w:t>
            </w:r>
          </w:ins>
          <w:r w:rsidR="00CC3860">
            <w:rPr>
              <w:szCs w:val="18"/>
            </w:rPr>
            <w:t>Create Depe</w:t>
          </w:r>
          <w:r w:rsidR="00770EA1">
            <w:rPr>
              <w:szCs w:val="18"/>
            </w:rPr>
            <w:t>n</w:t>
          </w:r>
          <w:r w:rsidR="00CC3860">
            <w:rPr>
              <w:szCs w:val="18"/>
            </w:rPr>
            <w:t>dant Views</w:t>
          </w:r>
        </w:p>
      </w:tc>
      <w:tc>
        <w:tcPr>
          <w:tcW w:w="6760" w:type="dxa"/>
        </w:tcPr>
        <w:p w:rsidR="003F389C" w:rsidRDefault="00EF711B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3046806</wp:posOffset>
                </wp:positionH>
                <wp:positionV relativeFrom="paragraph">
                  <wp:posOffset>-576072</wp:posOffset>
                </wp:positionV>
                <wp:extent cx="1473251" cy="797357"/>
                <wp:effectExtent l="19050" t="0" r="0" b="0"/>
                <wp:wrapNone/>
                <wp:docPr id="2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51" cy="7973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389C">
            <w:rPr>
              <w:noProof/>
              <w:szCs w:val="18"/>
            </w:rPr>
            <w:drawing>
              <wp:inline distT="0" distB="0" distL="0" distR="0">
                <wp:extent cx="696207" cy="292608"/>
                <wp:effectExtent l="19050" t="0" r="8643" b="0"/>
                <wp:docPr id="4" name="Picture 3" descr="Icon-Reload Fami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Reload Family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484" cy="295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E128D" w:rsidRPr="00663CC9" w:rsidRDefault="008E128D">
    <w:pPr>
      <w:pStyle w:val="Header"/>
      <w:rPr>
        <w:szCs w:val="1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68"/>
      <w:gridCol w:w="6760"/>
    </w:tblGrid>
    <w:tr w:rsidR="00DF2753" w:rsidTr="003F389C">
      <w:tc>
        <w:tcPr>
          <w:tcW w:w="2868" w:type="dxa"/>
        </w:tcPr>
        <w:p w:rsidR="00DF2753" w:rsidRDefault="00DF2753" w:rsidP="00770EA1">
          <w:pPr>
            <w:pStyle w:val="Header"/>
            <w:rPr>
              <w:szCs w:val="18"/>
            </w:rPr>
          </w:pPr>
          <w:del w:id="5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6" w:author="BVN" w:date="2012-07-23T08:08:00Z">
            <w:r>
              <w:rPr>
                <w:szCs w:val="18"/>
              </w:rPr>
              <w:t xml:space="preserve">How To – </w:t>
            </w:r>
          </w:ins>
          <w:r w:rsidR="00770EA1">
            <w:rPr>
              <w:szCs w:val="18"/>
              <w:lang w:val="en-US"/>
            </w:rPr>
            <w:t>Place Views</w:t>
          </w:r>
        </w:p>
      </w:tc>
      <w:tc>
        <w:tcPr>
          <w:tcW w:w="6760" w:type="dxa"/>
        </w:tcPr>
        <w:p w:rsidR="00DF2753" w:rsidRDefault="00EF711B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-547370</wp:posOffset>
                </wp:positionV>
                <wp:extent cx="1473200" cy="796925"/>
                <wp:effectExtent l="19050" t="0" r="0" b="0"/>
                <wp:wrapNone/>
                <wp:docPr id="30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F2753">
            <w:rPr>
              <w:noProof/>
              <w:szCs w:val="18"/>
            </w:rPr>
            <w:drawing>
              <wp:inline distT="0" distB="0" distL="0" distR="0">
                <wp:extent cx="543001" cy="215476"/>
                <wp:effectExtent l="19050" t="0" r="9449" b="0"/>
                <wp:docPr id="32" name="Picture 31" descr="Icon-AddSharedparamterToFami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AddSharedparamterToFamily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001" cy="215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F2753" w:rsidRPr="00663CC9" w:rsidRDefault="00DF2753" w:rsidP="003F389C">
    <w:pPr>
      <w:pStyle w:val="Header"/>
      <w:rPr>
        <w:szCs w:val="18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68"/>
      <w:gridCol w:w="6760"/>
    </w:tblGrid>
    <w:tr w:rsidR="00770EA1" w:rsidTr="003F389C">
      <w:tc>
        <w:tcPr>
          <w:tcW w:w="2868" w:type="dxa"/>
        </w:tcPr>
        <w:p w:rsidR="00770EA1" w:rsidRDefault="00770EA1" w:rsidP="007C3D83">
          <w:pPr>
            <w:pStyle w:val="Header"/>
            <w:rPr>
              <w:szCs w:val="18"/>
            </w:rPr>
          </w:pPr>
          <w:del w:id="7" w:author="BVN" w:date="2012-07-23T08:08:00Z">
            <w:r w:rsidRPr="00663CC9" w:rsidDel="008D3774">
              <w:rPr>
                <w:szCs w:val="18"/>
              </w:rPr>
              <w:delText>MEMORANDUM</w:delText>
            </w:r>
          </w:del>
          <w:ins w:id="8" w:author="BVN" w:date="2012-07-23T08:08:00Z">
            <w:r>
              <w:rPr>
                <w:szCs w:val="18"/>
              </w:rPr>
              <w:t xml:space="preserve">How To – </w:t>
            </w:r>
          </w:ins>
          <w:r w:rsidR="007C3D83">
            <w:rPr>
              <w:szCs w:val="18"/>
              <w:lang w:val="en-US"/>
            </w:rPr>
            <w:t>Export Schedules</w:t>
          </w:r>
        </w:p>
      </w:tc>
      <w:tc>
        <w:tcPr>
          <w:tcW w:w="6760" w:type="dxa"/>
        </w:tcPr>
        <w:p w:rsidR="00770EA1" w:rsidRDefault="00EF711B">
          <w:pPr>
            <w:pStyle w:val="Header"/>
            <w:rPr>
              <w:szCs w:val="18"/>
            </w:rPr>
          </w:pPr>
          <w:r>
            <w:rPr>
              <w:noProof/>
              <w:szCs w:val="18"/>
            </w:rPr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-532765</wp:posOffset>
                </wp:positionV>
                <wp:extent cx="1473200" cy="796925"/>
                <wp:effectExtent l="19050" t="0" r="0" b="0"/>
                <wp:wrapNone/>
                <wp:docPr id="1" name="Picture 25" descr="BVN_mar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BVN_mark"/>
                        <pic:cNvPicPr>
                          <a:picLocks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70EA1">
            <w:rPr>
              <w:noProof/>
              <w:szCs w:val="18"/>
            </w:rPr>
            <w:drawing>
              <wp:inline distT="0" distB="0" distL="0" distR="0">
                <wp:extent cx="543001" cy="213909"/>
                <wp:effectExtent l="19050" t="0" r="9449" b="0"/>
                <wp:docPr id="5" name="Picture 31" descr="Icon-AddSharedparamterToFami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AddSharedparamterToFamily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001" cy="213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70EA1" w:rsidRPr="00663CC9" w:rsidRDefault="00770EA1" w:rsidP="003F389C">
    <w:pPr>
      <w:pStyle w:val="Header"/>
      <w:rPr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803"/>
    <w:multiLevelType w:val="hybridMultilevel"/>
    <w:tmpl w:val="637E2FB0"/>
    <w:lvl w:ilvl="0" w:tplc="62EEB6BC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4BEF"/>
    <w:multiLevelType w:val="hybridMultilevel"/>
    <w:tmpl w:val="B6D8073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26504"/>
    <w:multiLevelType w:val="multilevel"/>
    <w:tmpl w:val="334C3242"/>
    <w:lvl w:ilvl="0">
      <w:start w:val="1"/>
      <w:numFmt w:val="decimal"/>
      <w:pStyle w:val="List-Numbered"/>
      <w:lvlText w:val="%1.0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3">
    <w:nsid w:val="08472FB8"/>
    <w:multiLevelType w:val="multilevel"/>
    <w:tmpl w:val="993E5484"/>
    <w:lvl w:ilvl="0">
      <w:start w:val="1"/>
      <w:numFmt w:val="bullet"/>
      <w:pStyle w:val="List-Bulleted"/>
      <w:lvlText w:val="•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  <w:b w:val="0"/>
        <w:i w:val="0"/>
        <w:caps w:val="0"/>
        <w:strike w:val="0"/>
        <w:dstrike w:val="0"/>
        <w:vanish w:val="0"/>
        <w:sz w:val="16"/>
        <w:szCs w:val="18"/>
        <w:vertAlign w:val="baseline"/>
      </w:rPr>
    </w:lvl>
    <w:lvl w:ilvl="1">
      <w:start w:val="1"/>
      <w:numFmt w:val="bullet"/>
      <w:lvlText w:val=":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2D1569"/>
    <w:multiLevelType w:val="hybridMultilevel"/>
    <w:tmpl w:val="908CE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65E77"/>
    <w:multiLevelType w:val="hybridMultilevel"/>
    <w:tmpl w:val="A7E8F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37D44"/>
    <w:multiLevelType w:val="hybridMultilevel"/>
    <w:tmpl w:val="4CD4DAC0"/>
    <w:lvl w:ilvl="0" w:tplc="DA20A9F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28B9"/>
    <w:multiLevelType w:val="multilevel"/>
    <w:tmpl w:val="5C9E87B4"/>
    <w:lvl w:ilvl="0">
      <w:start w:val="1"/>
      <w:numFmt w:val="decimal"/>
      <w:pStyle w:val="Heading1"/>
      <w:lvlText w:val="%1.0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Zero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8">
    <w:nsid w:val="1C21654D"/>
    <w:multiLevelType w:val="multilevel"/>
    <w:tmpl w:val="E8DE345A"/>
    <w:lvl w:ilvl="0">
      <w:start w:val="1"/>
      <w:numFmt w:val="decimal"/>
      <w:lvlText w:val="%1.0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4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9">
    <w:nsid w:val="30D21DEB"/>
    <w:multiLevelType w:val="hybridMultilevel"/>
    <w:tmpl w:val="EDA0B91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96E23"/>
    <w:multiLevelType w:val="hybridMultilevel"/>
    <w:tmpl w:val="062C4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B5BA5"/>
    <w:multiLevelType w:val="hybridMultilevel"/>
    <w:tmpl w:val="2DC2F172"/>
    <w:lvl w:ilvl="0" w:tplc="0C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2">
    <w:nsid w:val="47B352F5"/>
    <w:multiLevelType w:val="hybridMultilevel"/>
    <w:tmpl w:val="98FCAB9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E232E"/>
    <w:multiLevelType w:val="hybridMultilevel"/>
    <w:tmpl w:val="BFD61FB6"/>
    <w:lvl w:ilvl="0" w:tplc="0C09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4">
    <w:nsid w:val="5DE27859"/>
    <w:multiLevelType w:val="hybridMultilevel"/>
    <w:tmpl w:val="F4F4C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A1B9D"/>
    <w:multiLevelType w:val="multilevel"/>
    <w:tmpl w:val="993E5484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  <w:b w:val="0"/>
        <w:i w:val="0"/>
        <w:caps w:val="0"/>
        <w:strike w:val="0"/>
        <w:dstrike w:val="0"/>
        <w:vanish w:val="0"/>
        <w:sz w:val="16"/>
        <w:szCs w:val="18"/>
        <w:vertAlign w:val="baseline"/>
      </w:rPr>
    </w:lvl>
    <w:lvl w:ilvl="1">
      <w:start w:val="1"/>
      <w:numFmt w:val="bullet"/>
      <w:lvlText w:val=":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F5F17BC"/>
    <w:multiLevelType w:val="multilevel"/>
    <w:tmpl w:val="76EC9A36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HelveticaNeueLT Com 45 Lt" w:hAnsi="HelveticaNeueLT Com 45 Lt" w:hint="default"/>
        <w:b w:val="0"/>
        <w:i w:val="0"/>
        <w:caps w:val="0"/>
        <w:strike w:val="0"/>
        <w:dstrike w:val="0"/>
        <w:vanish w:val="0"/>
        <w:sz w:val="16"/>
        <w:szCs w:val="1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AA49FD"/>
    <w:multiLevelType w:val="hybridMultilevel"/>
    <w:tmpl w:val="75CC8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14010"/>
    <w:multiLevelType w:val="hybridMultilevel"/>
    <w:tmpl w:val="165294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62B66"/>
    <w:multiLevelType w:val="hybridMultilevel"/>
    <w:tmpl w:val="AAC8614C"/>
    <w:lvl w:ilvl="0" w:tplc="B44C805A"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F38C0"/>
    <w:multiLevelType w:val="hybridMultilevel"/>
    <w:tmpl w:val="941802E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61720"/>
    <w:multiLevelType w:val="hybridMultilevel"/>
    <w:tmpl w:val="98822740"/>
    <w:lvl w:ilvl="0" w:tplc="43E87D48"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45F08"/>
    <w:multiLevelType w:val="hybridMultilevel"/>
    <w:tmpl w:val="A978E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"/>
  </w:num>
  <w:num w:numId="5">
    <w:abstractNumId w:val="16"/>
  </w:num>
  <w:num w:numId="6">
    <w:abstractNumId w:val="15"/>
  </w:num>
  <w:num w:numId="7">
    <w:abstractNumId w:val="8"/>
  </w:num>
  <w:num w:numId="8">
    <w:abstractNumId w:val="3"/>
  </w:num>
  <w:num w:numId="9">
    <w:abstractNumId w:val="6"/>
  </w:num>
  <w:num w:numId="10">
    <w:abstractNumId w:val="14"/>
  </w:num>
  <w:num w:numId="11">
    <w:abstractNumId w:val="11"/>
  </w:num>
  <w:num w:numId="12">
    <w:abstractNumId w:val="13"/>
  </w:num>
  <w:num w:numId="13">
    <w:abstractNumId w:val="22"/>
  </w:num>
  <w:num w:numId="14">
    <w:abstractNumId w:val="17"/>
  </w:num>
  <w:num w:numId="15">
    <w:abstractNumId w:val="21"/>
  </w:num>
  <w:num w:numId="16">
    <w:abstractNumId w:val="7"/>
  </w:num>
  <w:num w:numId="17">
    <w:abstractNumId w:val="10"/>
  </w:num>
  <w:num w:numId="18">
    <w:abstractNumId w:val="19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0"/>
  </w:num>
  <w:num w:numId="25">
    <w:abstractNumId w:val="12"/>
  </w:num>
  <w:num w:numId="26">
    <w:abstractNumId w:val="1"/>
  </w:num>
  <w:num w:numId="27">
    <w:abstractNumId w:val="9"/>
  </w:num>
  <w:num w:numId="28">
    <w:abstractNumId w:val="4"/>
  </w:num>
  <w:num w:numId="29">
    <w:abstractNumId w:val="5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001"/>
  <w:revisionView w:markup="0"/>
  <w:defaultTabStop w:val="720"/>
  <w:drawingGridHorizontalSpacing w:val="9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/>
  <w:rsids>
    <w:rsidRoot w:val="00AD0DFB"/>
    <w:rsid w:val="00003739"/>
    <w:rsid w:val="0002762A"/>
    <w:rsid w:val="00045580"/>
    <w:rsid w:val="000535A8"/>
    <w:rsid w:val="00061FDC"/>
    <w:rsid w:val="000672DB"/>
    <w:rsid w:val="00070865"/>
    <w:rsid w:val="00085879"/>
    <w:rsid w:val="000A2E62"/>
    <w:rsid w:val="000B060B"/>
    <w:rsid w:val="000B0628"/>
    <w:rsid w:val="000C222B"/>
    <w:rsid w:val="000D01DA"/>
    <w:rsid w:val="000D1B8E"/>
    <w:rsid w:val="000D42FC"/>
    <w:rsid w:val="000E3406"/>
    <w:rsid w:val="000F05C2"/>
    <w:rsid w:val="000F7C42"/>
    <w:rsid w:val="00102B77"/>
    <w:rsid w:val="00103A9B"/>
    <w:rsid w:val="0010632C"/>
    <w:rsid w:val="0011196A"/>
    <w:rsid w:val="00113799"/>
    <w:rsid w:val="00116242"/>
    <w:rsid w:val="00116D22"/>
    <w:rsid w:val="001257D5"/>
    <w:rsid w:val="001277C8"/>
    <w:rsid w:val="00137E9D"/>
    <w:rsid w:val="00150278"/>
    <w:rsid w:val="00171459"/>
    <w:rsid w:val="00174583"/>
    <w:rsid w:val="001750F0"/>
    <w:rsid w:val="00180ED4"/>
    <w:rsid w:val="00182D33"/>
    <w:rsid w:val="00187A03"/>
    <w:rsid w:val="00194B44"/>
    <w:rsid w:val="001B3AE0"/>
    <w:rsid w:val="001B4AF3"/>
    <w:rsid w:val="001B5A6F"/>
    <w:rsid w:val="001B7D1F"/>
    <w:rsid w:val="001C30D9"/>
    <w:rsid w:val="001C6EBB"/>
    <w:rsid w:val="001D6ED8"/>
    <w:rsid w:val="001D7522"/>
    <w:rsid w:val="001E1BC8"/>
    <w:rsid w:val="001E6142"/>
    <w:rsid w:val="001F38AA"/>
    <w:rsid w:val="00227E1C"/>
    <w:rsid w:val="00230826"/>
    <w:rsid w:val="00230C4E"/>
    <w:rsid w:val="00246AB0"/>
    <w:rsid w:val="00246B66"/>
    <w:rsid w:val="00247A95"/>
    <w:rsid w:val="0026286F"/>
    <w:rsid w:val="002641FD"/>
    <w:rsid w:val="00266170"/>
    <w:rsid w:val="0028498F"/>
    <w:rsid w:val="00284C9A"/>
    <w:rsid w:val="002958AE"/>
    <w:rsid w:val="002A13D5"/>
    <w:rsid w:val="002A2D7A"/>
    <w:rsid w:val="002B3BC9"/>
    <w:rsid w:val="002B535E"/>
    <w:rsid w:val="002C498D"/>
    <w:rsid w:val="002D73D1"/>
    <w:rsid w:val="002F7105"/>
    <w:rsid w:val="002F721F"/>
    <w:rsid w:val="003029C4"/>
    <w:rsid w:val="00314D07"/>
    <w:rsid w:val="00325F26"/>
    <w:rsid w:val="003509A3"/>
    <w:rsid w:val="00353723"/>
    <w:rsid w:val="00353A3C"/>
    <w:rsid w:val="003618E8"/>
    <w:rsid w:val="00362F73"/>
    <w:rsid w:val="00376D9B"/>
    <w:rsid w:val="003A4D94"/>
    <w:rsid w:val="003B1E17"/>
    <w:rsid w:val="003B5A81"/>
    <w:rsid w:val="003B75DE"/>
    <w:rsid w:val="003C136B"/>
    <w:rsid w:val="003D1650"/>
    <w:rsid w:val="003D4A2E"/>
    <w:rsid w:val="003E0715"/>
    <w:rsid w:val="003E1E91"/>
    <w:rsid w:val="003E6956"/>
    <w:rsid w:val="003F389C"/>
    <w:rsid w:val="003F4FD2"/>
    <w:rsid w:val="003F6247"/>
    <w:rsid w:val="00416487"/>
    <w:rsid w:val="00425A0C"/>
    <w:rsid w:val="00425D5E"/>
    <w:rsid w:val="00445BAE"/>
    <w:rsid w:val="004505FF"/>
    <w:rsid w:val="0045189F"/>
    <w:rsid w:val="00453F9E"/>
    <w:rsid w:val="0047417C"/>
    <w:rsid w:val="0047457F"/>
    <w:rsid w:val="00480E77"/>
    <w:rsid w:val="004905B2"/>
    <w:rsid w:val="00493906"/>
    <w:rsid w:val="00497C94"/>
    <w:rsid w:val="004A00F6"/>
    <w:rsid w:val="004A29FF"/>
    <w:rsid w:val="004A5CC7"/>
    <w:rsid w:val="004B52C6"/>
    <w:rsid w:val="004C511B"/>
    <w:rsid w:val="004C6EB8"/>
    <w:rsid w:val="004D0706"/>
    <w:rsid w:val="004D1CFB"/>
    <w:rsid w:val="004F0547"/>
    <w:rsid w:val="004F2202"/>
    <w:rsid w:val="005043A9"/>
    <w:rsid w:val="00507612"/>
    <w:rsid w:val="005206F9"/>
    <w:rsid w:val="00522BA0"/>
    <w:rsid w:val="005235F9"/>
    <w:rsid w:val="00526EC1"/>
    <w:rsid w:val="005309BF"/>
    <w:rsid w:val="00546A05"/>
    <w:rsid w:val="005810CB"/>
    <w:rsid w:val="005976C4"/>
    <w:rsid w:val="005A2EDB"/>
    <w:rsid w:val="005A57E6"/>
    <w:rsid w:val="005A5F70"/>
    <w:rsid w:val="005B0D20"/>
    <w:rsid w:val="005B37C0"/>
    <w:rsid w:val="005C2A45"/>
    <w:rsid w:val="005C5A98"/>
    <w:rsid w:val="005E0E4F"/>
    <w:rsid w:val="00604098"/>
    <w:rsid w:val="00624175"/>
    <w:rsid w:val="00663CC9"/>
    <w:rsid w:val="00671516"/>
    <w:rsid w:val="00673965"/>
    <w:rsid w:val="006850B8"/>
    <w:rsid w:val="006861AE"/>
    <w:rsid w:val="00692A03"/>
    <w:rsid w:val="00693DA6"/>
    <w:rsid w:val="00693E10"/>
    <w:rsid w:val="006A4B09"/>
    <w:rsid w:val="006B69ED"/>
    <w:rsid w:val="006D15A2"/>
    <w:rsid w:val="006E60E0"/>
    <w:rsid w:val="006E622A"/>
    <w:rsid w:val="006E7F0F"/>
    <w:rsid w:val="006F6192"/>
    <w:rsid w:val="0070584F"/>
    <w:rsid w:val="0072127E"/>
    <w:rsid w:val="00721E42"/>
    <w:rsid w:val="00733295"/>
    <w:rsid w:val="00761F9F"/>
    <w:rsid w:val="00764F35"/>
    <w:rsid w:val="00770EA1"/>
    <w:rsid w:val="00774B7B"/>
    <w:rsid w:val="007754E1"/>
    <w:rsid w:val="00780F3F"/>
    <w:rsid w:val="00795A54"/>
    <w:rsid w:val="007A0149"/>
    <w:rsid w:val="007A2769"/>
    <w:rsid w:val="007B400A"/>
    <w:rsid w:val="007B4346"/>
    <w:rsid w:val="007C3D83"/>
    <w:rsid w:val="007D16C8"/>
    <w:rsid w:val="007F1D07"/>
    <w:rsid w:val="007F4D6C"/>
    <w:rsid w:val="007F5C2A"/>
    <w:rsid w:val="008050D4"/>
    <w:rsid w:val="008304F8"/>
    <w:rsid w:val="00831C7F"/>
    <w:rsid w:val="00840A9A"/>
    <w:rsid w:val="00844F49"/>
    <w:rsid w:val="00847B8E"/>
    <w:rsid w:val="0085101E"/>
    <w:rsid w:val="00857617"/>
    <w:rsid w:val="00865C7F"/>
    <w:rsid w:val="00884749"/>
    <w:rsid w:val="008B03CC"/>
    <w:rsid w:val="008B1589"/>
    <w:rsid w:val="008B36B2"/>
    <w:rsid w:val="008B5C09"/>
    <w:rsid w:val="008C3316"/>
    <w:rsid w:val="008D3774"/>
    <w:rsid w:val="008E0097"/>
    <w:rsid w:val="008E0F3E"/>
    <w:rsid w:val="008E128D"/>
    <w:rsid w:val="008E66B0"/>
    <w:rsid w:val="008F2CF5"/>
    <w:rsid w:val="00910526"/>
    <w:rsid w:val="00921C19"/>
    <w:rsid w:val="009462B2"/>
    <w:rsid w:val="009474D8"/>
    <w:rsid w:val="0095034B"/>
    <w:rsid w:val="00955CA7"/>
    <w:rsid w:val="0095611C"/>
    <w:rsid w:val="00981F0C"/>
    <w:rsid w:val="00986755"/>
    <w:rsid w:val="00987792"/>
    <w:rsid w:val="009955AF"/>
    <w:rsid w:val="009B235D"/>
    <w:rsid w:val="009B4917"/>
    <w:rsid w:val="009B6201"/>
    <w:rsid w:val="009B7B60"/>
    <w:rsid w:val="009C2729"/>
    <w:rsid w:val="009D3C9A"/>
    <w:rsid w:val="009F1C89"/>
    <w:rsid w:val="00A06BBA"/>
    <w:rsid w:val="00A1004C"/>
    <w:rsid w:val="00A148F9"/>
    <w:rsid w:val="00A2367B"/>
    <w:rsid w:val="00A34945"/>
    <w:rsid w:val="00A4674C"/>
    <w:rsid w:val="00A55116"/>
    <w:rsid w:val="00A56308"/>
    <w:rsid w:val="00A57146"/>
    <w:rsid w:val="00A77874"/>
    <w:rsid w:val="00A86B40"/>
    <w:rsid w:val="00A87FAB"/>
    <w:rsid w:val="00A96778"/>
    <w:rsid w:val="00AA2E59"/>
    <w:rsid w:val="00AA34CB"/>
    <w:rsid w:val="00AC48FD"/>
    <w:rsid w:val="00AD0DFB"/>
    <w:rsid w:val="00B2365C"/>
    <w:rsid w:val="00B3130F"/>
    <w:rsid w:val="00B333F6"/>
    <w:rsid w:val="00B438FE"/>
    <w:rsid w:val="00B5366D"/>
    <w:rsid w:val="00B5601E"/>
    <w:rsid w:val="00B608F4"/>
    <w:rsid w:val="00B626AC"/>
    <w:rsid w:val="00BC3BF6"/>
    <w:rsid w:val="00BD62AF"/>
    <w:rsid w:val="00BE010C"/>
    <w:rsid w:val="00C03088"/>
    <w:rsid w:val="00C04F0D"/>
    <w:rsid w:val="00C34544"/>
    <w:rsid w:val="00C351C8"/>
    <w:rsid w:val="00C358D8"/>
    <w:rsid w:val="00C40002"/>
    <w:rsid w:val="00C44641"/>
    <w:rsid w:val="00C46C11"/>
    <w:rsid w:val="00C50B9B"/>
    <w:rsid w:val="00C65B44"/>
    <w:rsid w:val="00C6719F"/>
    <w:rsid w:val="00C72497"/>
    <w:rsid w:val="00C72DB9"/>
    <w:rsid w:val="00CA4EFA"/>
    <w:rsid w:val="00CB36FB"/>
    <w:rsid w:val="00CC3860"/>
    <w:rsid w:val="00CD16EC"/>
    <w:rsid w:val="00CD7456"/>
    <w:rsid w:val="00CE2EFF"/>
    <w:rsid w:val="00CE5BE1"/>
    <w:rsid w:val="00D02561"/>
    <w:rsid w:val="00D21D8F"/>
    <w:rsid w:val="00D30BA7"/>
    <w:rsid w:val="00D41013"/>
    <w:rsid w:val="00D47C2E"/>
    <w:rsid w:val="00D5547E"/>
    <w:rsid w:val="00D63839"/>
    <w:rsid w:val="00D71B8D"/>
    <w:rsid w:val="00D71CB2"/>
    <w:rsid w:val="00D926D6"/>
    <w:rsid w:val="00D928D8"/>
    <w:rsid w:val="00DA6768"/>
    <w:rsid w:val="00DC60DD"/>
    <w:rsid w:val="00DC70BA"/>
    <w:rsid w:val="00DE44DA"/>
    <w:rsid w:val="00DF24A4"/>
    <w:rsid w:val="00DF2753"/>
    <w:rsid w:val="00E021C5"/>
    <w:rsid w:val="00E21A8C"/>
    <w:rsid w:val="00E225F5"/>
    <w:rsid w:val="00E74F5E"/>
    <w:rsid w:val="00E8171E"/>
    <w:rsid w:val="00E823E4"/>
    <w:rsid w:val="00E84555"/>
    <w:rsid w:val="00EA25CB"/>
    <w:rsid w:val="00EA308D"/>
    <w:rsid w:val="00EA3536"/>
    <w:rsid w:val="00EA3AE3"/>
    <w:rsid w:val="00ED4522"/>
    <w:rsid w:val="00EE19B3"/>
    <w:rsid w:val="00EE2C6E"/>
    <w:rsid w:val="00EE3045"/>
    <w:rsid w:val="00EE4F25"/>
    <w:rsid w:val="00EE6D6F"/>
    <w:rsid w:val="00EF1132"/>
    <w:rsid w:val="00EF176E"/>
    <w:rsid w:val="00EF711B"/>
    <w:rsid w:val="00F62042"/>
    <w:rsid w:val="00F65D6D"/>
    <w:rsid w:val="00F81FD2"/>
    <w:rsid w:val="00FB12D5"/>
    <w:rsid w:val="00FC0648"/>
    <w:rsid w:val="00FC242D"/>
    <w:rsid w:val="00FD2086"/>
    <w:rsid w:val="00FD319C"/>
    <w:rsid w:val="00FD7BD9"/>
    <w:rsid w:val="00FE0EA4"/>
    <w:rsid w:val="00FE3A2D"/>
    <w:rsid w:val="00FF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4B"/>
    <w:pPr>
      <w:spacing w:after="240"/>
    </w:pPr>
    <w:rPr>
      <w:rFonts w:ascii="HelveticaNeueLT Com 45 Lt" w:hAnsi="HelveticaNeueLT Com 45 Lt"/>
      <w:sz w:val="18"/>
      <w:szCs w:val="24"/>
    </w:rPr>
  </w:style>
  <w:style w:type="paragraph" w:styleId="Heading1">
    <w:name w:val="heading 1"/>
    <w:basedOn w:val="Normal"/>
    <w:next w:val="Normal"/>
    <w:qFormat/>
    <w:rsid w:val="001B5A6F"/>
    <w:pPr>
      <w:keepNext/>
      <w:numPr>
        <w:numId w:val="3"/>
      </w:numPr>
      <w:spacing w:before="240" w:after="60"/>
      <w:outlineLvl w:val="0"/>
    </w:pPr>
    <w:rPr>
      <w:rFonts w:cs="Arial"/>
      <w:bCs/>
      <w:caps/>
      <w:kern w:val="32"/>
    </w:rPr>
  </w:style>
  <w:style w:type="paragraph" w:styleId="Heading2">
    <w:name w:val="heading 2"/>
    <w:basedOn w:val="Heading1"/>
    <w:next w:val="Normal"/>
    <w:qFormat/>
    <w:rsid w:val="001B5A6F"/>
    <w:pPr>
      <w:numPr>
        <w:ilvl w:val="1"/>
      </w:numPr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2"/>
    <w:next w:val="Normal"/>
    <w:qFormat/>
    <w:rsid w:val="00116242"/>
    <w:pPr>
      <w:numPr>
        <w:ilvl w:val="2"/>
      </w:numPr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5A6F"/>
    <w:pPr>
      <w:tabs>
        <w:tab w:val="center" w:pos="4153"/>
        <w:tab w:val="right" w:pos="8306"/>
      </w:tabs>
      <w:spacing w:after="0"/>
    </w:pPr>
  </w:style>
  <w:style w:type="paragraph" w:styleId="Footer">
    <w:name w:val="footer"/>
    <w:basedOn w:val="Normal"/>
    <w:rsid w:val="001B5A6F"/>
    <w:pPr>
      <w:tabs>
        <w:tab w:val="center" w:pos="4153"/>
        <w:tab w:val="right" w:pos="8306"/>
      </w:tabs>
    </w:pPr>
  </w:style>
  <w:style w:type="character" w:customStyle="1" w:styleId="Character-highlight">
    <w:name w:val="Character - highlight"/>
    <w:basedOn w:val="DefaultParagraphFont"/>
    <w:rsid w:val="001B5A6F"/>
    <w:rPr>
      <w:rFonts w:ascii="HelveticaNeueLT Com 46 LtIt" w:hAnsi="HelveticaNeueLT Com 46 LtIt"/>
    </w:rPr>
  </w:style>
  <w:style w:type="paragraph" w:customStyle="1" w:styleId="List-Numbered">
    <w:name w:val="List - Numbered"/>
    <w:basedOn w:val="Normal"/>
    <w:rsid w:val="001B5A6F"/>
    <w:pPr>
      <w:numPr>
        <w:numId w:val="4"/>
      </w:numPr>
      <w:contextualSpacing/>
    </w:pPr>
  </w:style>
  <w:style w:type="paragraph" w:customStyle="1" w:styleId="List-Bulleted">
    <w:name w:val="List - Bulleted"/>
    <w:basedOn w:val="List-Numbered"/>
    <w:rsid w:val="003B5A81"/>
    <w:pPr>
      <w:numPr>
        <w:numId w:val="8"/>
      </w:numPr>
    </w:pPr>
  </w:style>
  <w:style w:type="paragraph" w:customStyle="1" w:styleId="Paragraph-tables">
    <w:name w:val="Paragraph - tables"/>
    <w:basedOn w:val="Normal"/>
    <w:rsid w:val="001B5A6F"/>
    <w:pPr>
      <w:spacing w:after="0"/>
    </w:pPr>
  </w:style>
  <w:style w:type="table" w:customStyle="1" w:styleId="Table">
    <w:name w:val="Table"/>
    <w:basedOn w:val="TableNormal"/>
    <w:rsid w:val="001B5A6F"/>
    <w:rPr>
      <w:rFonts w:ascii="HelveticaNeueLT Com 45 Lt" w:hAnsi="HelveticaNeueLT Com 45 Lt"/>
      <w:sz w:val="18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589"/>
    <w:pPr>
      <w:ind w:left="720"/>
      <w:contextualSpacing/>
    </w:pPr>
  </w:style>
  <w:style w:type="table" w:styleId="TableGrid">
    <w:name w:val="Table Grid"/>
    <w:basedOn w:val="TableNormal"/>
    <w:uiPriority w:val="59"/>
    <w:rsid w:val="0007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5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5B2"/>
    <w:rPr>
      <w:rFonts w:ascii="HelveticaNeueLT Com 45 Lt" w:hAnsi="HelveticaNeueLT Com 45 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5B2"/>
    <w:rPr>
      <w:rFonts w:ascii="HelveticaNeueLT Com 45 Lt" w:hAnsi="HelveticaNeueLT Com 45 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B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7BD9"/>
    <w:pPr>
      <w:spacing w:after="200"/>
    </w:pPr>
    <w:rPr>
      <w:b/>
      <w:bCs/>
      <w:color w:val="4F81BD" w:themeColor="accent1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4B"/>
    <w:pPr>
      <w:spacing w:after="240"/>
    </w:pPr>
    <w:rPr>
      <w:rFonts w:ascii="HelveticaNeueLT Com 45 Lt" w:hAnsi="HelveticaNeueLT Com 45 Lt"/>
      <w:sz w:val="18"/>
      <w:szCs w:val="24"/>
    </w:rPr>
  </w:style>
  <w:style w:type="paragraph" w:styleId="Heading1">
    <w:name w:val="heading 1"/>
    <w:basedOn w:val="Normal"/>
    <w:next w:val="Normal"/>
    <w:qFormat/>
    <w:rsid w:val="001B5A6F"/>
    <w:pPr>
      <w:keepNext/>
      <w:numPr>
        <w:numId w:val="3"/>
      </w:numPr>
      <w:spacing w:before="240" w:after="60"/>
      <w:outlineLvl w:val="0"/>
    </w:pPr>
    <w:rPr>
      <w:rFonts w:cs="Arial"/>
      <w:bCs/>
      <w:caps/>
      <w:kern w:val="32"/>
    </w:rPr>
  </w:style>
  <w:style w:type="paragraph" w:styleId="Heading2">
    <w:name w:val="heading 2"/>
    <w:basedOn w:val="Heading1"/>
    <w:next w:val="Normal"/>
    <w:qFormat/>
    <w:rsid w:val="001B5A6F"/>
    <w:pPr>
      <w:numPr>
        <w:ilvl w:val="1"/>
      </w:numPr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2"/>
    <w:next w:val="Normal"/>
    <w:qFormat/>
    <w:rsid w:val="00116242"/>
    <w:pPr>
      <w:numPr>
        <w:ilvl w:val="2"/>
      </w:numPr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5A6F"/>
    <w:pPr>
      <w:tabs>
        <w:tab w:val="center" w:pos="4153"/>
        <w:tab w:val="right" w:pos="8306"/>
      </w:tabs>
      <w:spacing w:after="0"/>
    </w:pPr>
  </w:style>
  <w:style w:type="paragraph" w:styleId="Footer">
    <w:name w:val="footer"/>
    <w:basedOn w:val="Normal"/>
    <w:rsid w:val="001B5A6F"/>
    <w:pPr>
      <w:tabs>
        <w:tab w:val="center" w:pos="4153"/>
        <w:tab w:val="right" w:pos="8306"/>
      </w:tabs>
    </w:pPr>
  </w:style>
  <w:style w:type="character" w:customStyle="1" w:styleId="Character-highlight">
    <w:name w:val="Character - highlight"/>
    <w:basedOn w:val="DefaultParagraphFont"/>
    <w:rsid w:val="001B5A6F"/>
    <w:rPr>
      <w:rFonts w:ascii="HelveticaNeueLT Com 46 LtIt" w:hAnsi="HelveticaNeueLT Com 46 LtIt"/>
    </w:rPr>
  </w:style>
  <w:style w:type="paragraph" w:customStyle="1" w:styleId="List-Numbered">
    <w:name w:val="List - Numbered"/>
    <w:basedOn w:val="Normal"/>
    <w:rsid w:val="001B5A6F"/>
    <w:pPr>
      <w:numPr>
        <w:numId w:val="4"/>
      </w:numPr>
      <w:contextualSpacing/>
    </w:pPr>
  </w:style>
  <w:style w:type="paragraph" w:customStyle="1" w:styleId="List-Bulleted">
    <w:name w:val="List - Bulleted"/>
    <w:basedOn w:val="List-Numbered"/>
    <w:rsid w:val="003B5A81"/>
    <w:pPr>
      <w:numPr>
        <w:numId w:val="8"/>
      </w:numPr>
    </w:pPr>
  </w:style>
  <w:style w:type="paragraph" w:customStyle="1" w:styleId="Paragraph-tables">
    <w:name w:val="Paragraph - tables"/>
    <w:basedOn w:val="Normal"/>
    <w:rsid w:val="001B5A6F"/>
    <w:pPr>
      <w:spacing w:after="0"/>
    </w:pPr>
  </w:style>
  <w:style w:type="table" w:customStyle="1" w:styleId="Table">
    <w:name w:val="Table"/>
    <w:basedOn w:val="TableNormal"/>
    <w:rsid w:val="001B5A6F"/>
    <w:rPr>
      <w:rFonts w:ascii="HelveticaNeueLT Com 45 Lt" w:hAnsi="HelveticaNeueLT Com 45 Lt"/>
      <w:sz w:val="18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589"/>
    <w:pPr>
      <w:ind w:left="720"/>
      <w:contextualSpacing/>
    </w:pPr>
  </w:style>
  <w:style w:type="table" w:styleId="TableGrid">
    <w:name w:val="Table Grid"/>
    <w:basedOn w:val="TableNormal"/>
    <w:uiPriority w:val="59"/>
    <w:rsid w:val="0007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5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5B2"/>
    <w:rPr>
      <w:rFonts w:ascii="HelveticaNeueLT Com 45 Lt" w:hAnsi="HelveticaNeueLT Com 45 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5B2"/>
    <w:rPr>
      <w:rFonts w:ascii="HelveticaNeueLT Com 45 Lt" w:hAnsi="HelveticaNeueLT Com 45 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bvn\templates\BVN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A434-B7BB-492F-951E-EEAE13CB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BVN Memo.dot</Template>
  <TotalTime>641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BVN Memo</vt:lpstr>
    </vt:vector>
  </TitlesOfParts>
  <Company>BVN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BVN Memo</dc:title>
  <dc:subject>Kempsey Hospital - BIM Management Plan</dc:subject>
  <dc:creator>BVN</dc:creator>
  <cp:lastModifiedBy>BVN</cp:lastModifiedBy>
  <cp:revision>22</cp:revision>
  <cp:lastPrinted>2012-12-20T02:11:00Z</cp:lastPrinted>
  <dcterms:created xsi:type="dcterms:W3CDTF">2012-07-22T22:05:00Z</dcterms:created>
  <dcterms:modified xsi:type="dcterms:W3CDTF">2013-06-17T04:15:00Z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VN_FullDescription">
    <vt:lpwstr>Kempsey Hospital - BIM Management Plan</vt:lpwstr>
  </property>
  <property fmtid="{D5CDD505-2E9C-101B-9397-08002B2CF9AE}" pid="3" name="BVN_ShortDescription">
    <vt:lpwstr>BVN Memo</vt:lpwstr>
  </property>
  <property fmtid="{D5CDD505-2E9C-101B-9397-08002B2CF9AE}" pid="4" name="BVN_Author">
    <vt:lpwstr>BVN</vt:lpwstr>
  </property>
  <property fmtid="{D5CDD505-2E9C-101B-9397-08002B2CF9AE}" pid="5" name="BVN_FileType">
    <vt:lpwstr>Memorandum</vt:lpwstr>
  </property>
  <property fmtid="{D5CDD505-2E9C-101B-9397-08002B2CF9AE}" pid="6" name="BVN_FileTypeAbbreviated">
    <vt:lpwstr>mem</vt:lpwstr>
  </property>
  <property fmtid="{D5CDD505-2E9C-101B-9397-08002B2CF9AE}" pid="7" name="BVN_CreateDate">
    <vt:lpwstr>120720</vt:lpwstr>
  </property>
  <property fmtid="{D5CDD505-2E9C-101B-9397-08002B2CF9AE}" pid="8" name="BVN_FileNumber">
    <vt:lpwstr>None</vt:lpwstr>
  </property>
  <property fmtid="{D5CDD505-2E9C-101B-9397-08002B2CF9AE}" pid="9" name="BVN_FileNumberAbbreviated">
    <vt:lpwstr/>
  </property>
  <property fmtid="{D5CDD505-2E9C-101B-9397-08002B2CF9AE}" pid="10" name="BVN_Office">
    <vt:lpwstr> </vt:lpwstr>
  </property>
  <property fmtid="{D5CDD505-2E9C-101B-9397-08002B2CF9AE}" pid="11" name="BVN_To">
    <vt:lpwstr>Brody</vt:lpwstr>
  </property>
  <property fmtid="{D5CDD505-2E9C-101B-9397-08002B2CF9AE}" pid="12" name="BVN_CopyTo">
    <vt:lpwstr>Sean Brasier</vt:lpwstr>
  </property>
  <property fmtid="{D5CDD505-2E9C-101B-9397-08002B2CF9AE}" pid="13" name="BVN_From">
    <vt:lpwstr>Julian Ashton</vt:lpwstr>
  </property>
  <property fmtid="{D5CDD505-2E9C-101B-9397-08002B2CF9AE}" pid="14" name="BVN_Date">
    <vt:lpwstr>19 July 2012</vt:lpwstr>
  </property>
  <property fmtid="{D5CDD505-2E9C-101B-9397-08002B2CF9AE}" pid="15" name="BVN_Subject">
    <vt:lpwstr>Kempsey Hospital - BIM Management Plan</vt:lpwstr>
  </property>
  <property fmtid="{D5CDD505-2E9C-101B-9397-08002B2CF9AE}" pid="16" name="BVN_JobNumber">
    <vt:lpwstr> </vt:lpwstr>
  </property>
</Properties>
</file>