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D3774" w:rsidRDefault="008D3774" w:rsidP="008D3774">
      <w:pPr>
        <w:rPr>
          <w:szCs w:val="18"/>
          <w:lang w:val="en-US"/>
        </w:rPr>
      </w:pPr>
    </w:p>
    <w:p w:rsidR="00376D9B" w:rsidRDefault="00376D9B" w:rsidP="008D3774">
      <w:pPr>
        <w:rPr>
          <w:szCs w:val="18"/>
          <w:lang w:val="en-US"/>
        </w:rPr>
      </w:pPr>
    </w:p>
    <w:p w:rsidR="00376D9B" w:rsidRDefault="00376D9B" w:rsidP="008D3774">
      <w:pPr>
        <w:rPr>
          <w:szCs w:val="18"/>
          <w:lang w:val="en-US"/>
        </w:rPr>
      </w:pPr>
    </w:p>
    <w:p w:rsidR="00376D9B" w:rsidRDefault="00376D9B" w:rsidP="008D3774">
      <w:pPr>
        <w:rPr>
          <w:szCs w:val="18"/>
          <w:lang w:val="en-US"/>
        </w:rPr>
      </w:pPr>
    </w:p>
    <w:p w:rsidR="00376D9B" w:rsidRDefault="00376D9B" w:rsidP="008D3774">
      <w:pPr>
        <w:rPr>
          <w:szCs w:val="18"/>
          <w:lang w:val="en-US"/>
        </w:rPr>
      </w:pPr>
    </w:p>
    <w:p w:rsidR="00376D9B" w:rsidRPr="00376D9B" w:rsidRDefault="00376D9B" w:rsidP="008D3774">
      <w:pPr>
        <w:rPr>
          <w:sz w:val="40"/>
          <w:szCs w:val="40"/>
          <w:lang w:val="en-US"/>
        </w:rPr>
      </w:pPr>
      <w:r>
        <w:rPr>
          <w:sz w:val="40"/>
          <w:szCs w:val="40"/>
          <w:lang w:val="en-US"/>
        </w:rPr>
        <w:t xml:space="preserve">How </w:t>
      </w:r>
      <w:proofErr w:type="gramStart"/>
      <w:r>
        <w:rPr>
          <w:sz w:val="40"/>
          <w:szCs w:val="40"/>
          <w:lang w:val="en-US"/>
        </w:rPr>
        <w:t>To</w:t>
      </w:r>
      <w:proofErr w:type="gramEnd"/>
      <w:r>
        <w:rPr>
          <w:sz w:val="40"/>
          <w:szCs w:val="40"/>
          <w:lang w:val="en-US"/>
        </w:rPr>
        <w:t xml:space="preserve"> - </w:t>
      </w:r>
      <w:r w:rsidRPr="00376D9B">
        <w:rPr>
          <w:sz w:val="40"/>
          <w:szCs w:val="40"/>
          <w:lang w:val="en-US"/>
        </w:rPr>
        <w:t>Revit Family Apps</w:t>
      </w:r>
    </w:p>
    <w:p w:rsidR="00376D9B" w:rsidRDefault="00376D9B" w:rsidP="008D3774">
      <w:pPr>
        <w:rPr>
          <w:szCs w:val="18"/>
          <w:lang w:val="en-US"/>
        </w:rPr>
      </w:pPr>
    </w:p>
    <w:p w:rsidR="00376D9B" w:rsidRDefault="00376D9B" w:rsidP="008D3774">
      <w:pPr>
        <w:rPr>
          <w:szCs w:val="18"/>
          <w:lang w:val="en-US"/>
        </w:rPr>
      </w:pPr>
    </w:p>
    <w:p w:rsidR="00376D9B" w:rsidRDefault="00376D9B" w:rsidP="008D3774">
      <w:pPr>
        <w:rPr>
          <w:szCs w:val="18"/>
          <w:lang w:val="en-US"/>
        </w:rPr>
      </w:pPr>
    </w:p>
    <w:p w:rsidR="00376D9B" w:rsidRDefault="00376D9B" w:rsidP="008D3774">
      <w:pPr>
        <w:rPr>
          <w:szCs w:val="18"/>
          <w:lang w:val="en-US"/>
        </w:rPr>
      </w:pPr>
    </w:p>
    <w:p w:rsidR="00376D9B" w:rsidRDefault="00376D9B" w:rsidP="008D3774">
      <w:pPr>
        <w:rPr>
          <w:szCs w:val="18"/>
          <w:lang w:val="en-US"/>
        </w:rPr>
      </w:pPr>
    </w:p>
    <w:p w:rsidR="00376D9B" w:rsidRDefault="00376D9B" w:rsidP="008D3774">
      <w:pPr>
        <w:rPr>
          <w:szCs w:val="18"/>
          <w:lang w:val="en-US"/>
        </w:rPr>
      </w:pPr>
    </w:p>
    <w:p w:rsidR="00376D9B" w:rsidRDefault="00376D9B" w:rsidP="008D3774">
      <w:pPr>
        <w:rPr>
          <w:szCs w:val="18"/>
          <w:lang w:val="en-US"/>
        </w:rPr>
      </w:pPr>
    </w:p>
    <w:p w:rsidR="00376D9B" w:rsidRDefault="00376D9B" w:rsidP="008D3774">
      <w:pPr>
        <w:rPr>
          <w:szCs w:val="18"/>
          <w:lang w:val="en-US"/>
        </w:rPr>
      </w:pPr>
    </w:p>
    <w:p w:rsidR="00376D9B" w:rsidRDefault="00376D9B" w:rsidP="008D3774">
      <w:pPr>
        <w:rPr>
          <w:szCs w:val="18"/>
          <w:lang w:val="en-US"/>
        </w:rPr>
      </w:pPr>
    </w:p>
    <w:p w:rsidR="00376D9B" w:rsidRDefault="00376D9B" w:rsidP="008D3774">
      <w:pPr>
        <w:rPr>
          <w:szCs w:val="18"/>
          <w:lang w:val="en-US"/>
        </w:rPr>
      </w:pPr>
    </w:p>
    <w:p w:rsidR="00376D9B" w:rsidRDefault="00376D9B" w:rsidP="008D3774">
      <w:pPr>
        <w:rPr>
          <w:szCs w:val="18"/>
          <w:lang w:val="en-US"/>
        </w:rPr>
      </w:pPr>
    </w:p>
    <w:p w:rsidR="00376D9B" w:rsidRDefault="00376D9B" w:rsidP="008D3774">
      <w:pPr>
        <w:rPr>
          <w:szCs w:val="18"/>
          <w:lang w:val="en-US"/>
        </w:rPr>
      </w:pPr>
    </w:p>
    <w:p w:rsidR="00376D9B" w:rsidRDefault="00376D9B" w:rsidP="008D3774">
      <w:pPr>
        <w:rPr>
          <w:szCs w:val="18"/>
          <w:lang w:val="en-US"/>
        </w:rPr>
      </w:pPr>
    </w:p>
    <w:p w:rsidR="00376D9B" w:rsidRDefault="00376D9B" w:rsidP="008D3774">
      <w:pPr>
        <w:rPr>
          <w:szCs w:val="18"/>
          <w:lang w:val="en-US"/>
        </w:rPr>
      </w:pPr>
    </w:p>
    <w:p w:rsidR="00376D9B" w:rsidRDefault="00376D9B" w:rsidP="008D3774">
      <w:pPr>
        <w:rPr>
          <w:szCs w:val="18"/>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209"/>
        <w:gridCol w:w="3209"/>
        <w:gridCol w:w="3210"/>
      </w:tblGrid>
      <w:tr w:rsidR="00376D9B" w:rsidTr="00376D9B">
        <w:tc>
          <w:tcPr>
            <w:tcW w:w="3209" w:type="dxa"/>
          </w:tcPr>
          <w:p w:rsidR="00376D9B" w:rsidRDefault="00376D9B" w:rsidP="008D3774">
            <w:pPr>
              <w:rPr>
                <w:szCs w:val="18"/>
                <w:lang w:val="en-US"/>
              </w:rPr>
            </w:pPr>
            <w:r>
              <w:rPr>
                <w:szCs w:val="18"/>
                <w:lang w:val="en-US"/>
              </w:rPr>
              <w:t>Release Date</w:t>
            </w:r>
          </w:p>
        </w:tc>
        <w:tc>
          <w:tcPr>
            <w:tcW w:w="3209" w:type="dxa"/>
          </w:tcPr>
          <w:p w:rsidR="00376D9B" w:rsidRDefault="00376D9B" w:rsidP="008D3774">
            <w:pPr>
              <w:rPr>
                <w:szCs w:val="18"/>
                <w:lang w:val="en-US"/>
              </w:rPr>
            </w:pPr>
            <w:r>
              <w:rPr>
                <w:szCs w:val="18"/>
                <w:lang w:val="en-US"/>
              </w:rPr>
              <w:t>Version</w:t>
            </w:r>
          </w:p>
        </w:tc>
        <w:tc>
          <w:tcPr>
            <w:tcW w:w="3210" w:type="dxa"/>
          </w:tcPr>
          <w:p w:rsidR="00376D9B" w:rsidRDefault="00376D9B" w:rsidP="008D3774">
            <w:pPr>
              <w:rPr>
                <w:szCs w:val="18"/>
                <w:lang w:val="en-US"/>
              </w:rPr>
            </w:pPr>
            <w:r>
              <w:rPr>
                <w:szCs w:val="18"/>
                <w:lang w:val="en-US"/>
              </w:rPr>
              <w:t>Comments</w:t>
            </w:r>
          </w:p>
        </w:tc>
      </w:tr>
      <w:tr w:rsidR="00376D9B" w:rsidTr="00376D9B">
        <w:tc>
          <w:tcPr>
            <w:tcW w:w="3209" w:type="dxa"/>
          </w:tcPr>
          <w:p w:rsidR="00376D9B" w:rsidRDefault="00376D9B" w:rsidP="008D3774">
            <w:pPr>
              <w:rPr>
                <w:szCs w:val="18"/>
                <w:lang w:val="en-US"/>
              </w:rPr>
            </w:pPr>
            <w:r>
              <w:rPr>
                <w:szCs w:val="18"/>
                <w:lang w:val="en-US"/>
              </w:rPr>
              <w:t>08/01/2013</w:t>
            </w:r>
          </w:p>
        </w:tc>
        <w:tc>
          <w:tcPr>
            <w:tcW w:w="3209" w:type="dxa"/>
          </w:tcPr>
          <w:p w:rsidR="00376D9B" w:rsidRDefault="00376D9B" w:rsidP="008D3774">
            <w:pPr>
              <w:rPr>
                <w:szCs w:val="18"/>
                <w:lang w:val="en-US"/>
              </w:rPr>
            </w:pPr>
            <w:r>
              <w:rPr>
                <w:szCs w:val="18"/>
                <w:lang w:val="en-US"/>
              </w:rPr>
              <w:t>0.1</w:t>
            </w:r>
          </w:p>
        </w:tc>
        <w:tc>
          <w:tcPr>
            <w:tcW w:w="3210" w:type="dxa"/>
          </w:tcPr>
          <w:p w:rsidR="00376D9B" w:rsidRDefault="00376D9B" w:rsidP="008D3774">
            <w:pPr>
              <w:rPr>
                <w:szCs w:val="18"/>
                <w:lang w:val="en-US"/>
              </w:rPr>
            </w:pPr>
            <w:r>
              <w:rPr>
                <w:szCs w:val="18"/>
                <w:lang w:val="en-US"/>
              </w:rPr>
              <w:t>Draft</w:t>
            </w:r>
          </w:p>
        </w:tc>
      </w:tr>
      <w:tr w:rsidR="0039361A" w:rsidTr="00376D9B">
        <w:tc>
          <w:tcPr>
            <w:tcW w:w="3209" w:type="dxa"/>
          </w:tcPr>
          <w:p w:rsidR="0039361A" w:rsidRDefault="0039361A" w:rsidP="008D3774">
            <w:pPr>
              <w:rPr>
                <w:szCs w:val="18"/>
                <w:lang w:val="en-US"/>
              </w:rPr>
            </w:pPr>
            <w:r>
              <w:rPr>
                <w:szCs w:val="18"/>
                <w:lang w:val="en-US"/>
              </w:rPr>
              <w:t>17/06/2013</w:t>
            </w:r>
          </w:p>
        </w:tc>
        <w:tc>
          <w:tcPr>
            <w:tcW w:w="3209" w:type="dxa"/>
          </w:tcPr>
          <w:p w:rsidR="0039361A" w:rsidRDefault="0039361A" w:rsidP="008D3774">
            <w:pPr>
              <w:rPr>
                <w:szCs w:val="18"/>
                <w:lang w:val="en-US"/>
              </w:rPr>
            </w:pPr>
            <w:r>
              <w:rPr>
                <w:szCs w:val="18"/>
                <w:lang w:val="en-US"/>
              </w:rPr>
              <w:t>0.2</w:t>
            </w:r>
          </w:p>
        </w:tc>
        <w:tc>
          <w:tcPr>
            <w:tcW w:w="3210" w:type="dxa"/>
          </w:tcPr>
          <w:p w:rsidR="0039361A" w:rsidRDefault="0039361A" w:rsidP="008D3774">
            <w:pPr>
              <w:rPr>
                <w:szCs w:val="18"/>
                <w:lang w:val="en-US"/>
              </w:rPr>
            </w:pPr>
            <w:r>
              <w:rPr>
                <w:szCs w:val="18"/>
                <w:lang w:val="en-US"/>
              </w:rPr>
              <w:t>Icon Updates</w:t>
            </w:r>
          </w:p>
        </w:tc>
      </w:tr>
    </w:tbl>
    <w:p w:rsidR="00376D9B" w:rsidRDefault="00376D9B" w:rsidP="008D3774">
      <w:pPr>
        <w:rPr>
          <w:szCs w:val="18"/>
          <w:lang w:val="en-US"/>
        </w:rPr>
        <w:sectPr w:rsidR="00376D9B" w:rsidSect="00180ED4">
          <w:headerReference w:type="default" r:id="rId8"/>
          <w:footerReference w:type="default" r:id="rId9"/>
          <w:headerReference w:type="first" r:id="rId10"/>
          <w:footerReference w:type="first" r:id="rId11"/>
          <w:pgSz w:w="11907" w:h="16840" w:code="9"/>
          <w:pgMar w:top="2353" w:right="1134" w:bottom="1956" w:left="1361" w:header="1021" w:footer="425" w:gutter="0"/>
          <w:cols w:space="708"/>
          <w:titlePg/>
          <w:docGrid w:linePitch="360"/>
        </w:sectPr>
      </w:pPr>
    </w:p>
    <w:p w:rsidR="008D3774" w:rsidRDefault="008D3774" w:rsidP="008D3774">
      <w:pPr>
        <w:rPr>
          <w:szCs w:val="18"/>
          <w:lang w:val="en-US"/>
        </w:rPr>
      </w:pPr>
    </w:p>
    <w:p w:rsidR="005206F9" w:rsidRDefault="005206F9" w:rsidP="005206F9">
      <w:pPr>
        <w:pStyle w:val="Heading1"/>
        <w:rPr>
          <w:lang w:val="en-US"/>
        </w:rPr>
      </w:pPr>
      <w:r>
        <w:rPr>
          <w:lang w:val="en-US"/>
        </w:rPr>
        <w:t>Summary – Families Tab</w:t>
      </w:r>
    </w:p>
    <w:p w:rsidR="008D3774" w:rsidRDefault="008D3774" w:rsidP="008D3774">
      <w:pPr>
        <w:rPr>
          <w:szCs w:val="18"/>
          <w:lang w:val="en-US"/>
        </w:rPr>
      </w:pPr>
      <w:r>
        <w:rPr>
          <w:szCs w:val="18"/>
          <w:lang w:val="en-US"/>
        </w:rPr>
        <w:t>The Revit Family Apps are a collection of add-ins meant to improve family management in a Revit project. The collection is comprised of:</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108"/>
        <w:gridCol w:w="1800"/>
        <w:gridCol w:w="4720"/>
      </w:tblGrid>
      <w:tr w:rsidR="00DC60DD" w:rsidTr="00150278">
        <w:tc>
          <w:tcPr>
            <w:tcW w:w="3108" w:type="dxa"/>
          </w:tcPr>
          <w:p w:rsidR="00DC60DD" w:rsidRDefault="00DC60DD" w:rsidP="008D3774">
            <w:pPr>
              <w:rPr>
                <w:szCs w:val="18"/>
                <w:lang w:val="en-US"/>
              </w:rPr>
            </w:pPr>
            <w:r>
              <w:rPr>
                <w:szCs w:val="18"/>
                <w:lang w:val="en-US"/>
              </w:rPr>
              <w:t>App Name</w:t>
            </w:r>
          </w:p>
        </w:tc>
        <w:tc>
          <w:tcPr>
            <w:tcW w:w="1800" w:type="dxa"/>
          </w:tcPr>
          <w:p w:rsidR="00DC60DD" w:rsidRDefault="00DC60DD" w:rsidP="008D3774">
            <w:pPr>
              <w:rPr>
                <w:szCs w:val="18"/>
                <w:lang w:val="en-US"/>
              </w:rPr>
            </w:pPr>
            <w:r>
              <w:rPr>
                <w:szCs w:val="18"/>
                <w:lang w:val="en-US"/>
              </w:rPr>
              <w:t>Icon</w:t>
            </w:r>
          </w:p>
        </w:tc>
        <w:tc>
          <w:tcPr>
            <w:tcW w:w="4720" w:type="dxa"/>
          </w:tcPr>
          <w:p w:rsidR="00DC60DD" w:rsidRDefault="00DC60DD" w:rsidP="008D3774">
            <w:pPr>
              <w:rPr>
                <w:szCs w:val="18"/>
                <w:lang w:val="en-US"/>
              </w:rPr>
            </w:pPr>
            <w:r>
              <w:rPr>
                <w:szCs w:val="18"/>
                <w:lang w:val="en-US"/>
              </w:rPr>
              <w:t>App Usage</w:t>
            </w:r>
          </w:p>
        </w:tc>
      </w:tr>
      <w:tr w:rsidR="00DC60DD" w:rsidTr="00150278">
        <w:tc>
          <w:tcPr>
            <w:tcW w:w="3108" w:type="dxa"/>
          </w:tcPr>
          <w:p w:rsidR="00DC60DD" w:rsidRPr="005206F9" w:rsidRDefault="00DC60DD" w:rsidP="008D3774">
            <w:pPr>
              <w:pStyle w:val="ListParagraph"/>
              <w:numPr>
                <w:ilvl w:val="0"/>
                <w:numId w:val="13"/>
              </w:numPr>
              <w:rPr>
                <w:szCs w:val="18"/>
                <w:lang w:val="en-US"/>
              </w:rPr>
            </w:pPr>
            <w:r>
              <w:rPr>
                <w:szCs w:val="18"/>
                <w:lang w:val="en-US"/>
              </w:rPr>
              <w:t>Reload Families</w:t>
            </w:r>
          </w:p>
        </w:tc>
        <w:tc>
          <w:tcPr>
            <w:tcW w:w="1800" w:type="dxa"/>
          </w:tcPr>
          <w:p w:rsidR="00DC60DD" w:rsidRDefault="00DC60DD" w:rsidP="008D3774">
            <w:pPr>
              <w:rPr>
                <w:szCs w:val="18"/>
                <w:lang w:val="en-US"/>
              </w:rPr>
            </w:pPr>
            <w:r>
              <w:rPr>
                <w:noProof/>
                <w:szCs w:val="18"/>
              </w:rPr>
              <w:drawing>
                <wp:inline distT="0" distB="0" distL="0" distR="0">
                  <wp:extent cx="457264" cy="704948"/>
                  <wp:effectExtent l="19050" t="0" r="0" b="0"/>
                  <wp:docPr id="15" name="Picture 14" descr="Icon-Reload Famil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on-Reload Family.png"/>
                          <pic:cNvPicPr/>
                        </pic:nvPicPr>
                        <pic:blipFill>
                          <a:blip r:embed="rId12" cstate="print"/>
                          <a:stretch>
                            <a:fillRect/>
                          </a:stretch>
                        </pic:blipFill>
                        <pic:spPr>
                          <a:xfrm>
                            <a:off x="0" y="0"/>
                            <a:ext cx="457264" cy="704948"/>
                          </a:xfrm>
                          <a:prstGeom prst="rect">
                            <a:avLst/>
                          </a:prstGeom>
                        </pic:spPr>
                      </pic:pic>
                    </a:graphicData>
                  </a:graphic>
                </wp:inline>
              </w:drawing>
            </w:r>
          </w:p>
        </w:tc>
        <w:tc>
          <w:tcPr>
            <w:tcW w:w="4720" w:type="dxa"/>
          </w:tcPr>
          <w:p w:rsidR="00DC60DD" w:rsidRDefault="00DC60DD" w:rsidP="008D3774">
            <w:pPr>
              <w:rPr>
                <w:szCs w:val="18"/>
                <w:lang w:val="en-US"/>
              </w:rPr>
            </w:pPr>
            <w:r>
              <w:rPr>
                <w:szCs w:val="18"/>
                <w:lang w:val="en-US"/>
              </w:rPr>
              <w:t>Reload multiple families into a single project / family file.</w:t>
            </w:r>
          </w:p>
        </w:tc>
      </w:tr>
      <w:tr w:rsidR="00DC60DD" w:rsidTr="00150278">
        <w:tc>
          <w:tcPr>
            <w:tcW w:w="3108" w:type="dxa"/>
          </w:tcPr>
          <w:p w:rsidR="00DC60DD" w:rsidRPr="005206F9" w:rsidRDefault="00DC60DD" w:rsidP="008D3774">
            <w:pPr>
              <w:pStyle w:val="ListParagraph"/>
              <w:numPr>
                <w:ilvl w:val="0"/>
                <w:numId w:val="13"/>
              </w:numPr>
              <w:rPr>
                <w:szCs w:val="18"/>
                <w:lang w:val="en-US"/>
              </w:rPr>
            </w:pPr>
            <w:r>
              <w:rPr>
                <w:szCs w:val="18"/>
                <w:lang w:val="en-US"/>
              </w:rPr>
              <w:t>Reload Families -</w:t>
            </w:r>
            <w:r w:rsidRPr="005206F9">
              <w:rPr>
                <w:szCs w:val="18"/>
                <w:lang w:val="en-US"/>
              </w:rPr>
              <w:t xml:space="preserve"> Batch</w:t>
            </w:r>
          </w:p>
        </w:tc>
        <w:tc>
          <w:tcPr>
            <w:tcW w:w="1800" w:type="dxa"/>
          </w:tcPr>
          <w:p w:rsidR="00DC60DD" w:rsidRDefault="00CB36FB" w:rsidP="008D3774">
            <w:pPr>
              <w:rPr>
                <w:szCs w:val="18"/>
                <w:lang w:val="en-US"/>
              </w:rPr>
            </w:pPr>
            <w:r>
              <w:rPr>
                <w:noProof/>
                <w:szCs w:val="18"/>
              </w:rPr>
              <w:drawing>
                <wp:inline distT="0" distB="0" distL="0" distR="0">
                  <wp:extent cx="571580" cy="314369"/>
                  <wp:effectExtent l="19050" t="0" r="0" b="0"/>
                  <wp:docPr id="16" name="Picture 15" descr="Icon-BatchFamilyRelo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on-BatchFamilyReloader.png"/>
                          <pic:cNvPicPr/>
                        </pic:nvPicPr>
                        <pic:blipFill>
                          <a:blip r:embed="rId13" cstate="print"/>
                          <a:stretch>
                            <a:fillRect/>
                          </a:stretch>
                        </pic:blipFill>
                        <pic:spPr>
                          <a:xfrm>
                            <a:off x="0" y="0"/>
                            <a:ext cx="571580" cy="314369"/>
                          </a:xfrm>
                          <a:prstGeom prst="rect">
                            <a:avLst/>
                          </a:prstGeom>
                        </pic:spPr>
                      </pic:pic>
                    </a:graphicData>
                  </a:graphic>
                </wp:inline>
              </w:drawing>
            </w:r>
          </w:p>
        </w:tc>
        <w:tc>
          <w:tcPr>
            <w:tcW w:w="4720" w:type="dxa"/>
          </w:tcPr>
          <w:p w:rsidR="00DC60DD" w:rsidRDefault="00DC60DD" w:rsidP="008D3774">
            <w:pPr>
              <w:rPr>
                <w:szCs w:val="18"/>
                <w:lang w:val="en-US"/>
              </w:rPr>
            </w:pPr>
            <w:r>
              <w:rPr>
                <w:szCs w:val="18"/>
                <w:lang w:val="en-US"/>
              </w:rPr>
              <w:t xml:space="preserve">Reload all families found in multiple  </w:t>
            </w:r>
          </w:p>
          <w:p w:rsidR="00DC60DD" w:rsidRDefault="00DC60DD" w:rsidP="005206F9">
            <w:pPr>
              <w:pStyle w:val="ListParagraph"/>
              <w:numPr>
                <w:ilvl w:val="0"/>
                <w:numId w:val="18"/>
              </w:numPr>
              <w:rPr>
                <w:szCs w:val="18"/>
                <w:lang w:val="en-US"/>
              </w:rPr>
            </w:pPr>
            <w:r>
              <w:rPr>
                <w:szCs w:val="18"/>
                <w:lang w:val="en-US"/>
              </w:rPr>
              <w:t xml:space="preserve">Revit </w:t>
            </w:r>
            <w:r w:rsidRPr="005206F9">
              <w:rPr>
                <w:szCs w:val="18"/>
                <w:lang w:val="en-US"/>
              </w:rPr>
              <w:t xml:space="preserve">project </w:t>
            </w:r>
            <w:r>
              <w:rPr>
                <w:szCs w:val="18"/>
                <w:lang w:val="en-US"/>
              </w:rPr>
              <w:t>files (only limited support for work shared project files)</w:t>
            </w:r>
          </w:p>
          <w:p w:rsidR="00DC60DD" w:rsidRPr="005206F9" w:rsidRDefault="00DC60DD" w:rsidP="005206F9">
            <w:pPr>
              <w:pStyle w:val="ListParagraph"/>
              <w:numPr>
                <w:ilvl w:val="0"/>
                <w:numId w:val="18"/>
              </w:numPr>
              <w:rPr>
                <w:szCs w:val="18"/>
                <w:lang w:val="en-US"/>
              </w:rPr>
            </w:pPr>
            <w:r>
              <w:rPr>
                <w:szCs w:val="18"/>
                <w:lang w:val="en-US"/>
              </w:rPr>
              <w:t xml:space="preserve">Revit </w:t>
            </w:r>
            <w:r w:rsidRPr="005206F9">
              <w:rPr>
                <w:szCs w:val="18"/>
                <w:lang w:val="en-US"/>
              </w:rPr>
              <w:t>family files</w:t>
            </w:r>
          </w:p>
        </w:tc>
      </w:tr>
      <w:tr w:rsidR="00DC60DD" w:rsidTr="00150278">
        <w:tc>
          <w:tcPr>
            <w:tcW w:w="3108" w:type="dxa"/>
          </w:tcPr>
          <w:p w:rsidR="00DC60DD" w:rsidRPr="005206F9" w:rsidRDefault="00DC60DD" w:rsidP="008D3774">
            <w:pPr>
              <w:pStyle w:val="ListParagraph"/>
              <w:numPr>
                <w:ilvl w:val="0"/>
                <w:numId w:val="13"/>
              </w:numPr>
              <w:rPr>
                <w:szCs w:val="18"/>
                <w:lang w:val="en-US"/>
              </w:rPr>
            </w:pPr>
            <w:r w:rsidRPr="008D3774">
              <w:rPr>
                <w:szCs w:val="18"/>
                <w:lang w:val="en-US"/>
              </w:rPr>
              <w:t>Family Reporter</w:t>
            </w:r>
          </w:p>
        </w:tc>
        <w:tc>
          <w:tcPr>
            <w:tcW w:w="1800" w:type="dxa"/>
          </w:tcPr>
          <w:p w:rsidR="00DC60DD" w:rsidRDefault="00150278" w:rsidP="008D3774">
            <w:pPr>
              <w:rPr>
                <w:szCs w:val="18"/>
                <w:lang w:val="en-US"/>
              </w:rPr>
            </w:pPr>
            <w:r>
              <w:rPr>
                <w:noProof/>
                <w:szCs w:val="18"/>
              </w:rPr>
              <w:drawing>
                <wp:inline distT="0" distB="0" distL="0" distR="0">
                  <wp:extent cx="590632" cy="247685"/>
                  <wp:effectExtent l="19050" t="0" r="0" b="0"/>
                  <wp:docPr id="18" name="Picture 17" descr="Icon-ReportFamilyPropert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on-ReportFamilyProperties.png"/>
                          <pic:cNvPicPr/>
                        </pic:nvPicPr>
                        <pic:blipFill>
                          <a:blip r:embed="rId14" cstate="print"/>
                          <a:stretch>
                            <a:fillRect/>
                          </a:stretch>
                        </pic:blipFill>
                        <pic:spPr>
                          <a:xfrm>
                            <a:off x="0" y="0"/>
                            <a:ext cx="590632" cy="247685"/>
                          </a:xfrm>
                          <a:prstGeom prst="rect">
                            <a:avLst/>
                          </a:prstGeom>
                        </pic:spPr>
                      </pic:pic>
                    </a:graphicData>
                  </a:graphic>
                </wp:inline>
              </w:drawing>
            </w:r>
          </w:p>
        </w:tc>
        <w:tc>
          <w:tcPr>
            <w:tcW w:w="4720" w:type="dxa"/>
          </w:tcPr>
          <w:p w:rsidR="00DC60DD" w:rsidRDefault="00DC60DD" w:rsidP="008D3774">
            <w:pPr>
              <w:rPr>
                <w:szCs w:val="18"/>
                <w:lang w:val="en-US"/>
              </w:rPr>
            </w:pPr>
            <w:r>
              <w:rPr>
                <w:szCs w:val="18"/>
                <w:lang w:val="en-US"/>
              </w:rPr>
              <w:t>Provides an easy way to report on:</w:t>
            </w:r>
          </w:p>
          <w:p w:rsidR="00DC60DD" w:rsidRDefault="00DC60DD" w:rsidP="005206F9">
            <w:pPr>
              <w:pStyle w:val="ListParagraph"/>
              <w:numPr>
                <w:ilvl w:val="0"/>
                <w:numId w:val="18"/>
              </w:numPr>
              <w:rPr>
                <w:szCs w:val="18"/>
                <w:lang w:val="en-US"/>
              </w:rPr>
            </w:pPr>
            <w:r>
              <w:rPr>
                <w:szCs w:val="18"/>
                <w:lang w:val="en-US"/>
              </w:rPr>
              <w:t xml:space="preserve">Number and name of </w:t>
            </w:r>
            <w:r w:rsidRPr="005206F9">
              <w:rPr>
                <w:szCs w:val="18"/>
                <w:lang w:val="en-US"/>
              </w:rPr>
              <w:t>nested families</w:t>
            </w:r>
          </w:p>
          <w:p w:rsidR="00DC60DD" w:rsidRDefault="00DC60DD" w:rsidP="005206F9">
            <w:pPr>
              <w:pStyle w:val="ListParagraph"/>
              <w:numPr>
                <w:ilvl w:val="0"/>
                <w:numId w:val="18"/>
              </w:numPr>
              <w:rPr>
                <w:szCs w:val="18"/>
                <w:lang w:val="en-US"/>
              </w:rPr>
            </w:pPr>
            <w:r>
              <w:rPr>
                <w:szCs w:val="18"/>
                <w:lang w:val="en-US"/>
              </w:rPr>
              <w:t>Parameter names/ values depending on family type</w:t>
            </w:r>
          </w:p>
          <w:p w:rsidR="00DC60DD" w:rsidRDefault="00DC60DD" w:rsidP="005206F9">
            <w:pPr>
              <w:rPr>
                <w:szCs w:val="18"/>
                <w:lang w:val="en-US"/>
              </w:rPr>
            </w:pPr>
            <w:r>
              <w:rPr>
                <w:szCs w:val="18"/>
                <w:lang w:val="en-US"/>
              </w:rPr>
              <w:t>It also allows to:</w:t>
            </w:r>
          </w:p>
          <w:p w:rsidR="00DC60DD" w:rsidRDefault="00DC60DD" w:rsidP="005206F9">
            <w:pPr>
              <w:pStyle w:val="ListParagraph"/>
              <w:numPr>
                <w:ilvl w:val="0"/>
                <w:numId w:val="18"/>
              </w:numPr>
              <w:rPr>
                <w:szCs w:val="18"/>
                <w:lang w:val="en-US"/>
              </w:rPr>
            </w:pPr>
            <w:r>
              <w:rPr>
                <w:szCs w:val="18"/>
                <w:lang w:val="en-US"/>
              </w:rPr>
              <w:t>Purge unused nested families</w:t>
            </w:r>
          </w:p>
          <w:p w:rsidR="00DC60DD" w:rsidRPr="005206F9" w:rsidRDefault="00DC60DD" w:rsidP="008D3774">
            <w:pPr>
              <w:pStyle w:val="ListParagraph"/>
              <w:numPr>
                <w:ilvl w:val="0"/>
                <w:numId w:val="18"/>
              </w:numPr>
              <w:rPr>
                <w:szCs w:val="18"/>
                <w:lang w:val="en-US"/>
              </w:rPr>
            </w:pPr>
            <w:r>
              <w:rPr>
                <w:szCs w:val="18"/>
                <w:lang w:val="en-US"/>
              </w:rPr>
              <w:t>Set a 3D preview thumbnail for easy family browsing in windows explorer</w:t>
            </w:r>
          </w:p>
        </w:tc>
      </w:tr>
      <w:tr w:rsidR="00DC60DD" w:rsidTr="00150278">
        <w:tc>
          <w:tcPr>
            <w:tcW w:w="3108" w:type="dxa"/>
          </w:tcPr>
          <w:p w:rsidR="00DC60DD" w:rsidRPr="005206F9" w:rsidRDefault="00DC60DD" w:rsidP="008D3774">
            <w:pPr>
              <w:pStyle w:val="ListParagraph"/>
              <w:numPr>
                <w:ilvl w:val="0"/>
                <w:numId w:val="13"/>
              </w:numPr>
              <w:rPr>
                <w:szCs w:val="18"/>
                <w:lang w:val="en-US"/>
              </w:rPr>
            </w:pPr>
            <w:r w:rsidRPr="008D3774">
              <w:rPr>
                <w:szCs w:val="18"/>
                <w:lang w:val="en-US"/>
              </w:rPr>
              <w:t>Family Updater</w:t>
            </w:r>
          </w:p>
        </w:tc>
        <w:tc>
          <w:tcPr>
            <w:tcW w:w="1800" w:type="dxa"/>
          </w:tcPr>
          <w:p w:rsidR="00DC60DD" w:rsidRDefault="00150278" w:rsidP="008D3774">
            <w:pPr>
              <w:rPr>
                <w:szCs w:val="18"/>
                <w:lang w:val="en-US"/>
              </w:rPr>
            </w:pPr>
            <w:r>
              <w:rPr>
                <w:noProof/>
                <w:szCs w:val="18"/>
              </w:rPr>
              <w:drawing>
                <wp:inline distT="0" distB="0" distL="0" distR="0">
                  <wp:extent cx="657317" cy="266737"/>
                  <wp:effectExtent l="19050" t="0" r="9433" b="0"/>
                  <wp:docPr id="19" name="Picture 18" descr="Icon-UpdateFamilyParameterValu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on-UpdateFamilyParameterValues.png"/>
                          <pic:cNvPicPr/>
                        </pic:nvPicPr>
                        <pic:blipFill>
                          <a:blip r:embed="rId15" cstate="print"/>
                          <a:stretch>
                            <a:fillRect/>
                          </a:stretch>
                        </pic:blipFill>
                        <pic:spPr>
                          <a:xfrm>
                            <a:off x="0" y="0"/>
                            <a:ext cx="657317" cy="266737"/>
                          </a:xfrm>
                          <a:prstGeom prst="rect">
                            <a:avLst/>
                          </a:prstGeom>
                        </pic:spPr>
                      </pic:pic>
                    </a:graphicData>
                  </a:graphic>
                </wp:inline>
              </w:drawing>
            </w:r>
          </w:p>
        </w:tc>
        <w:tc>
          <w:tcPr>
            <w:tcW w:w="4720" w:type="dxa"/>
          </w:tcPr>
          <w:p w:rsidR="00DC60DD" w:rsidRDefault="00DC60DD" w:rsidP="008D3774">
            <w:pPr>
              <w:rPr>
                <w:szCs w:val="18"/>
                <w:lang w:val="en-US"/>
              </w:rPr>
            </w:pPr>
            <w:r>
              <w:rPr>
                <w:szCs w:val="18"/>
                <w:lang w:val="en-US"/>
              </w:rPr>
              <w:t>This app can update family parameter values depending on family type.</w:t>
            </w:r>
          </w:p>
        </w:tc>
      </w:tr>
      <w:tr w:rsidR="00DC60DD" w:rsidTr="00150278">
        <w:tc>
          <w:tcPr>
            <w:tcW w:w="3108" w:type="dxa"/>
          </w:tcPr>
          <w:p w:rsidR="00DC60DD" w:rsidRPr="00CE2EFF" w:rsidRDefault="00DC60DD" w:rsidP="008D3774">
            <w:pPr>
              <w:pStyle w:val="ListParagraph"/>
              <w:numPr>
                <w:ilvl w:val="0"/>
                <w:numId w:val="13"/>
              </w:numPr>
              <w:rPr>
                <w:szCs w:val="18"/>
                <w:lang w:val="en-US"/>
              </w:rPr>
            </w:pPr>
            <w:r w:rsidRPr="005206F9">
              <w:rPr>
                <w:szCs w:val="18"/>
                <w:lang w:val="en-US"/>
              </w:rPr>
              <w:t>Add Shared Parameter</w:t>
            </w:r>
          </w:p>
        </w:tc>
        <w:tc>
          <w:tcPr>
            <w:tcW w:w="1800" w:type="dxa"/>
          </w:tcPr>
          <w:p w:rsidR="00DC60DD" w:rsidRDefault="00CB36FB" w:rsidP="008D3774">
            <w:pPr>
              <w:rPr>
                <w:szCs w:val="18"/>
                <w:lang w:val="en-US"/>
              </w:rPr>
            </w:pPr>
            <w:r>
              <w:rPr>
                <w:noProof/>
                <w:szCs w:val="18"/>
              </w:rPr>
              <w:drawing>
                <wp:inline distT="0" distB="0" distL="0" distR="0">
                  <wp:extent cx="543001" cy="256132"/>
                  <wp:effectExtent l="19050" t="0" r="9449" b="0"/>
                  <wp:docPr id="17" name="Picture 16" descr="Icon-AddSharedparamterToFamil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on-AddSharedparamterToFamily.png"/>
                          <pic:cNvPicPr/>
                        </pic:nvPicPr>
                        <pic:blipFill>
                          <a:blip r:embed="rId16" cstate="print"/>
                          <a:stretch>
                            <a:fillRect/>
                          </a:stretch>
                        </pic:blipFill>
                        <pic:spPr>
                          <a:xfrm>
                            <a:off x="0" y="0"/>
                            <a:ext cx="543001" cy="256132"/>
                          </a:xfrm>
                          <a:prstGeom prst="rect">
                            <a:avLst/>
                          </a:prstGeom>
                        </pic:spPr>
                      </pic:pic>
                    </a:graphicData>
                  </a:graphic>
                </wp:inline>
              </w:drawing>
            </w:r>
          </w:p>
        </w:tc>
        <w:tc>
          <w:tcPr>
            <w:tcW w:w="4720" w:type="dxa"/>
          </w:tcPr>
          <w:p w:rsidR="00DC60DD" w:rsidRDefault="00DC60DD" w:rsidP="008D3774">
            <w:pPr>
              <w:rPr>
                <w:szCs w:val="18"/>
                <w:lang w:val="en-US"/>
              </w:rPr>
            </w:pPr>
            <w:r>
              <w:rPr>
                <w:szCs w:val="18"/>
                <w:lang w:val="en-US"/>
              </w:rPr>
              <w:t>This app adds any number of given shared parameters to any number of Revit families</w:t>
            </w:r>
          </w:p>
        </w:tc>
      </w:tr>
    </w:tbl>
    <w:p w:rsidR="005206F9" w:rsidRDefault="005206F9" w:rsidP="008D3774">
      <w:pPr>
        <w:rPr>
          <w:szCs w:val="18"/>
          <w:lang w:val="en-US"/>
        </w:rPr>
      </w:pPr>
    </w:p>
    <w:p w:rsidR="008D3774" w:rsidRDefault="008D3774" w:rsidP="008D3774">
      <w:pPr>
        <w:rPr>
          <w:szCs w:val="18"/>
          <w:lang w:val="en-US"/>
        </w:rPr>
      </w:pPr>
      <w:r>
        <w:rPr>
          <w:szCs w:val="18"/>
          <w:lang w:val="en-US"/>
        </w:rPr>
        <w:t xml:space="preserve">Within the Revit user interface the family apps can be found under the </w:t>
      </w:r>
      <w:r w:rsidR="005206F9">
        <w:rPr>
          <w:szCs w:val="18"/>
          <w:lang w:val="en-US"/>
        </w:rPr>
        <w:t>BVN Tools</w:t>
      </w:r>
      <w:r>
        <w:rPr>
          <w:szCs w:val="18"/>
          <w:lang w:val="en-US"/>
        </w:rPr>
        <w:t xml:space="preserve"> tab:</w:t>
      </w:r>
    </w:p>
    <w:p w:rsidR="005206F9" w:rsidRDefault="005206F9" w:rsidP="008D3774">
      <w:pPr>
        <w:rPr>
          <w:szCs w:val="18"/>
          <w:lang w:val="en-US"/>
        </w:rPr>
      </w:pPr>
      <w:r>
        <w:rPr>
          <w:noProof/>
          <w:szCs w:val="18"/>
        </w:rPr>
        <w:drawing>
          <wp:inline distT="0" distB="0" distL="0" distR="0">
            <wp:extent cx="1876687" cy="933325"/>
            <wp:effectExtent l="19050" t="0" r="9263" b="0"/>
            <wp:docPr id="3" name="Picture 2" descr="Tab-Famil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b-Family.png"/>
                    <pic:cNvPicPr/>
                  </pic:nvPicPr>
                  <pic:blipFill>
                    <a:blip r:embed="rId17" cstate="print"/>
                    <a:stretch>
                      <a:fillRect/>
                    </a:stretch>
                  </pic:blipFill>
                  <pic:spPr>
                    <a:xfrm>
                      <a:off x="0" y="0"/>
                      <a:ext cx="1876687" cy="933325"/>
                    </a:xfrm>
                    <a:prstGeom prst="rect">
                      <a:avLst/>
                    </a:prstGeom>
                  </pic:spPr>
                </pic:pic>
              </a:graphicData>
            </a:graphic>
          </wp:inline>
        </w:drawing>
      </w:r>
    </w:p>
    <w:p w:rsidR="008D3774" w:rsidRDefault="008D3774" w:rsidP="008D3774">
      <w:pPr>
        <w:rPr>
          <w:szCs w:val="18"/>
          <w:lang w:val="en-US"/>
        </w:rPr>
      </w:pPr>
    </w:p>
    <w:p w:rsidR="008D3774" w:rsidRDefault="008D3774">
      <w:pPr>
        <w:spacing w:after="0"/>
        <w:rPr>
          <w:szCs w:val="18"/>
          <w:lang w:val="en-US"/>
        </w:rPr>
        <w:sectPr w:rsidR="008D3774" w:rsidSect="00180ED4">
          <w:pgSz w:w="11907" w:h="16840" w:code="9"/>
          <w:pgMar w:top="2353" w:right="1134" w:bottom="1956" w:left="1361" w:header="1021" w:footer="425" w:gutter="0"/>
          <w:cols w:space="708"/>
          <w:titlePg/>
          <w:docGrid w:linePitch="360"/>
        </w:sectPr>
      </w:pPr>
    </w:p>
    <w:p w:rsidR="008D3774" w:rsidRDefault="008D3774">
      <w:pPr>
        <w:spacing w:after="0"/>
        <w:rPr>
          <w:szCs w:val="18"/>
          <w:lang w:val="en-US"/>
        </w:rPr>
      </w:pPr>
    </w:p>
    <w:p w:rsidR="004F0547" w:rsidRDefault="00CE2EFF" w:rsidP="00CE2EFF">
      <w:pPr>
        <w:pStyle w:val="Heading1"/>
        <w:numPr>
          <w:ilvl w:val="0"/>
          <w:numId w:val="19"/>
        </w:numPr>
        <w:rPr>
          <w:lang w:val="en-US"/>
        </w:rPr>
      </w:pPr>
      <w:r>
        <w:rPr>
          <w:szCs w:val="18"/>
          <w:lang w:val="en-US"/>
        </w:rPr>
        <w:t>Reload Families</w:t>
      </w:r>
      <w:r w:rsidR="004F0547" w:rsidRPr="00CE2EFF">
        <w:rPr>
          <w:lang w:val="en-US"/>
        </w:rPr>
        <w:t xml:space="preserve"> </w:t>
      </w:r>
      <w:r w:rsidR="007D16C8">
        <w:rPr>
          <w:lang w:val="en-US"/>
        </w:rPr>
        <w:t>- PReface</w:t>
      </w:r>
    </w:p>
    <w:p w:rsidR="00CE2EFF" w:rsidRDefault="00CE2EFF" w:rsidP="00CE2EFF">
      <w:pPr>
        <w:rPr>
          <w:lang w:val="en-US"/>
        </w:rPr>
      </w:pPr>
    </w:p>
    <w:p w:rsidR="00B333F6" w:rsidRDefault="00A77874" w:rsidP="00CE2EFF">
      <w:pPr>
        <w:rPr>
          <w:lang w:val="en-US"/>
        </w:rPr>
      </w:pPr>
      <w:r>
        <w:rPr>
          <w:lang w:val="en-US"/>
        </w:rPr>
        <w:t xml:space="preserve">The ‘Reload Families” app is meant to be used in project environments where the same families are used across multiple Revit Project files and it is mandatory to have the same version of any given family across all project files. </w:t>
      </w:r>
      <w:r w:rsidR="00B333F6">
        <w:rPr>
          <w:lang w:val="en-US"/>
        </w:rPr>
        <w:t xml:space="preserve">This usually requires a lot of </w:t>
      </w:r>
      <w:r w:rsidR="008E128D">
        <w:rPr>
          <w:lang w:val="en-US"/>
        </w:rPr>
        <w:t xml:space="preserve">time consuming </w:t>
      </w:r>
      <w:r w:rsidR="00B333F6">
        <w:rPr>
          <w:lang w:val="en-US"/>
        </w:rPr>
        <w:t xml:space="preserve">reloading of amended families into each of the project files. </w:t>
      </w:r>
    </w:p>
    <w:p w:rsidR="00A77874" w:rsidRDefault="00A77874" w:rsidP="00CE2EFF">
      <w:pPr>
        <w:rPr>
          <w:lang w:val="en-US"/>
        </w:rPr>
      </w:pPr>
      <w:r>
        <w:rPr>
          <w:lang w:val="en-US"/>
        </w:rPr>
        <w:t>An example would be Health Care projects with multiple buildings in separate Revit files which require the same equipment families.</w:t>
      </w:r>
    </w:p>
    <w:p w:rsidR="00A77874" w:rsidRPr="007D16C8" w:rsidRDefault="007D16C8" w:rsidP="007D16C8">
      <w:pPr>
        <w:pStyle w:val="Heading1"/>
        <w:numPr>
          <w:ilvl w:val="0"/>
          <w:numId w:val="19"/>
        </w:numPr>
        <w:rPr>
          <w:szCs w:val="18"/>
          <w:lang w:val="en-US"/>
        </w:rPr>
      </w:pPr>
      <w:r>
        <w:rPr>
          <w:szCs w:val="18"/>
          <w:lang w:val="en-US"/>
        </w:rPr>
        <w:t>Reload Families - U</w:t>
      </w:r>
      <w:r w:rsidRPr="007D16C8">
        <w:rPr>
          <w:szCs w:val="18"/>
          <w:lang w:val="en-US"/>
        </w:rPr>
        <w:t>ser Interface</w:t>
      </w:r>
    </w:p>
    <w:p w:rsidR="007D16C8" w:rsidRDefault="007D16C8" w:rsidP="00CE2EFF">
      <w:pPr>
        <w:rPr>
          <w:lang w:val="en-US"/>
        </w:rPr>
      </w:pPr>
    </w:p>
    <w:p w:rsidR="009D3C9A" w:rsidRDefault="009D3C9A" w:rsidP="00CE2EFF">
      <w:pPr>
        <w:rPr>
          <w:lang w:val="en-US"/>
        </w:rPr>
      </w:pPr>
      <w:r>
        <w:rPr>
          <w:noProof/>
        </w:rPr>
        <w:drawing>
          <wp:inline distT="0" distB="0" distL="0" distR="0">
            <wp:extent cx="5489295" cy="3733211"/>
            <wp:effectExtent l="19050" t="0" r="0" b="0"/>
            <wp:docPr id="13" name="Picture 0" descr="GUI-ReloadFamilies-Main-do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UI-ReloadFamilies-Main-doc.png"/>
                    <pic:cNvPicPr/>
                  </pic:nvPicPr>
                  <pic:blipFill>
                    <a:blip r:embed="rId18" cstate="print"/>
                    <a:stretch>
                      <a:fillRect/>
                    </a:stretch>
                  </pic:blipFill>
                  <pic:spPr>
                    <a:xfrm>
                      <a:off x="0" y="0"/>
                      <a:ext cx="5494423" cy="3736698"/>
                    </a:xfrm>
                    <a:prstGeom prst="rect">
                      <a:avLst/>
                    </a:prstGeom>
                  </pic:spPr>
                </pic:pic>
              </a:graphicData>
            </a:graphic>
          </wp:inline>
        </w:drawing>
      </w:r>
    </w:p>
    <w:p w:rsidR="00A77874" w:rsidRDefault="00A77874" w:rsidP="00CE2EFF">
      <w:pPr>
        <w:rPr>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959"/>
        <w:gridCol w:w="4305"/>
        <w:gridCol w:w="3364"/>
      </w:tblGrid>
      <w:tr w:rsidR="004F0547" w:rsidTr="009D3C9A">
        <w:tc>
          <w:tcPr>
            <w:tcW w:w="1959" w:type="dxa"/>
          </w:tcPr>
          <w:p w:rsidR="004F0547" w:rsidRDefault="004F0547" w:rsidP="004F0547">
            <w:pPr>
              <w:rPr>
                <w:lang w:val="en-US"/>
              </w:rPr>
            </w:pPr>
            <w:r>
              <w:rPr>
                <w:lang w:val="en-US"/>
              </w:rPr>
              <w:t>1 – Family List</w:t>
            </w:r>
          </w:p>
        </w:tc>
        <w:tc>
          <w:tcPr>
            <w:tcW w:w="7669" w:type="dxa"/>
            <w:gridSpan w:val="2"/>
          </w:tcPr>
          <w:p w:rsidR="00FD7BD9" w:rsidRDefault="004F0547" w:rsidP="004F0547">
            <w:pPr>
              <w:rPr>
                <w:lang w:val="en-US"/>
              </w:rPr>
            </w:pPr>
            <w:r>
              <w:rPr>
                <w:lang w:val="en-US"/>
              </w:rPr>
              <w:t xml:space="preserve">The family list window displays all families loaded in the current project file. This list can be filtered via 3 – Filter Settings. Only </w:t>
            </w:r>
            <w:r w:rsidR="002641FD">
              <w:rPr>
                <w:lang w:val="en-US"/>
              </w:rPr>
              <w:t>highlighted</w:t>
            </w:r>
            <w:r>
              <w:rPr>
                <w:lang w:val="en-US"/>
              </w:rPr>
              <w:t xml:space="preserve"> families will be re-loaded into the project file.</w:t>
            </w:r>
          </w:p>
        </w:tc>
      </w:tr>
      <w:tr w:rsidR="004F0547" w:rsidTr="009D3C9A">
        <w:tc>
          <w:tcPr>
            <w:tcW w:w="1959" w:type="dxa"/>
          </w:tcPr>
          <w:p w:rsidR="004F0547" w:rsidRDefault="004F0547" w:rsidP="004F0547">
            <w:pPr>
              <w:rPr>
                <w:lang w:val="en-US"/>
              </w:rPr>
            </w:pPr>
            <w:r>
              <w:rPr>
                <w:lang w:val="en-US"/>
              </w:rPr>
              <w:t>2 – Selection Options</w:t>
            </w:r>
          </w:p>
        </w:tc>
        <w:tc>
          <w:tcPr>
            <w:tcW w:w="7669" w:type="dxa"/>
            <w:gridSpan w:val="2"/>
          </w:tcPr>
          <w:p w:rsidR="004F0547" w:rsidRDefault="004F0547" w:rsidP="004F0547">
            <w:pPr>
              <w:rPr>
                <w:lang w:val="en-US"/>
              </w:rPr>
            </w:pPr>
            <w:r>
              <w:rPr>
                <w:lang w:val="en-US"/>
              </w:rPr>
              <w:t xml:space="preserve">These are the standard selection options aiming to help to manage larger family lists. </w:t>
            </w:r>
          </w:p>
          <w:p w:rsidR="004F0547" w:rsidRDefault="004F0547" w:rsidP="007A0149">
            <w:pPr>
              <w:rPr>
                <w:lang w:val="en-US"/>
              </w:rPr>
            </w:pPr>
            <w:r>
              <w:rPr>
                <w:lang w:val="en-US"/>
              </w:rPr>
              <w:t>The option ‘Select from List’ allows for families to be selected from a pre-defined list</w:t>
            </w:r>
            <w:r w:rsidR="007A0149">
              <w:rPr>
                <w:lang w:val="en-US"/>
              </w:rPr>
              <w:t xml:space="preserve"> file</w:t>
            </w:r>
            <w:r>
              <w:rPr>
                <w:lang w:val="en-US"/>
              </w:rPr>
              <w:t>.</w:t>
            </w:r>
            <w:r w:rsidR="007A0149">
              <w:rPr>
                <w:lang w:val="en-US"/>
              </w:rPr>
              <w:t xml:space="preserve"> The list file is a simple text file containing on a by row basis the full file path of any number of Revit families.</w:t>
            </w:r>
            <w:r w:rsidR="003F389C">
              <w:rPr>
                <w:lang w:val="en-US"/>
              </w:rPr>
              <w:t xml:space="preserve"> The Family Reporter App creates such a list.</w:t>
            </w:r>
          </w:p>
        </w:tc>
      </w:tr>
      <w:tr w:rsidR="0047457F" w:rsidTr="009D3C9A">
        <w:tc>
          <w:tcPr>
            <w:tcW w:w="1959" w:type="dxa"/>
          </w:tcPr>
          <w:p w:rsidR="0047457F" w:rsidRDefault="0047457F" w:rsidP="004F0547">
            <w:pPr>
              <w:rPr>
                <w:lang w:val="en-US"/>
              </w:rPr>
            </w:pPr>
            <w:r>
              <w:rPr>
                <w:lang w:val="en-US"/>
              </w:rPr>
              <w:lastRenderedPageBreak/>
              <w:t>3 – Filter Settings</w:t>
            </w:r>
          </w:p>
        </w:tc>
        <w:tc>
          <w:tcPr>
            <w:tcW w:w="4305" w:type="dxa"/>
          </w:tcPr>
          <w:p w:rsidR="0047457F" w:rsidRDefault="0047457F" w:rsidP="007A0149">
            <w:pPr>
              <w:rPr>
                <w:lang w:val="en-US"/>
              </w:rPr>
            </w:pPr>
            <w:r>
              <w:rPr>
                <w:noProof/>
              </w:rPr>
              <w:drawing>
                <wp:anchor distT="0" distB="0" distL="114300" distR="114300" simplePos="0" relativeHeight="251666432" behindDoc="0" locked="0" layoutInCell="1" allowOverlap="1">
                  <wp:simplePos x="0" y="0"/>
                  <wp:positionH relativeFrom="column">
                    <wp:posOffset>12700</wp:posOffset>
                  </wp:positionH>
                  <wp:positionV relativeFrom="paragraph">
                    <wp:posOffset>405130</wp:posOffset>
                  </wp:positionV>
                  <wp:extent cx="2577465" cy="2033270"/>
                  <wp:effectExtent l="19050" t="0" r="0" b="0"/>
                  <wp:wrapSquare wrapText="bothSides"/>
                  <wp:docPr id="5" name="Picture 3" descr="GUI-ReloadFamilies-Settings-do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UI-ReloadFamilies-Settings-doc.png"/>
                          <pic:cNvPicPr/>
                        </pic:nvPicPr>
                        <pic:blipFill>
                          <a:blip r:embed="rId19" cstate="print"/>
                          <a:stretch>
                            <a:fillRect/>
                          </a:stretch>
                        </pic:blipFill>
                        <pic:spPr>
                          <a:xfrm>
                            <a:off x="0" y="0"/>
                            <a:ext cx="2577465" cy="2033270"/>
                          </a:xfrm>
                          <a:prstGeom prst="rect">
                            <a:avLst/>
                          </a:prstGeom>
                        </pic:spPr>
                      </pic:pic>
                    </a:graphicData>
                  </a:graphic>
                </wp:anchor>
              </w:drawing>
            </w:r>
            <w:r>
              <w:rPr>
                <w:lang w:val="en-US"/>
              </w:rPr>
              <w:t>This button will bring up the Filter Settings dialogue.</w:t>
            </w:r>
          </w:p>
        </w:tc>
        <w:tc>
          <w:tcPr>
            <w:tcW w:w="3364" w:type="dxa"/>
          </w:tcPr>
          <w:p w:rsidR="0047457F" w:rsidRDefault="0047457F" w:rsidP="007A0149">
            <w:pPr>
              <w:rPr>
                <w:lang w:val="en-US"/>
              </w:rPr>
            </w:pPr>
            <w:r>
              <w:rPr>
                <w:lang w:val="en-US"/>
              </w:rPr>
              <w:t>1 – Available Family Categories</w:t>
            </w:r>
          </w:p>
          <w:p w:rsidR="0047457F" w:rsidRDefault="002641FD" w:rsidP="007A0149">
            <w:pPr>
              <w:rPr>
                <w:lang w:val="en-US"/>
              </w:rPr>
            </w:pPr>
            <w:r>
              <w:rPr>
                <w:lang w:val="en-US"/>
              </w:rPr>
              <w:t xml:space="preserve">1 - </w:t>
            </w:r>
            <w:r w:rsidR="0047457F">
              <w:rPr>
                <w:lang w:val="en-US"/>
              </w:rPr>
              <w:t>Only family of categories checked here will appear in the main Family List</w:t>
            </w:r>
          </w:p>
          <w:p w:rsidR="0047457F" w:rsidRDefault="0047457F" w:rsidP="007A0149">
            <w:pPr>
              <w:rPr>
                <w:lang w:val="en-US"/>
              </w:rPr>
            </w:pPr>
            <w:r>
              <w:rPr>
                <w:lang w:val="en-US"/>
              </w:rPr>
              <w:t>2 – Selection Options</w:t>
            </w:r>
          </w:p>
          <w:p w:rsidR="0047457F" w:rsidRDefault="002641FD" w:rsidP="007A0149">
            <w:pPr>
              <w:rPr>
                <w:lang w:val="en-US"/>
              </w:rPr>
            </w:pPr>
            <w:r>
              <w:rPr>
                <w:lang w:val="en-US"/>
              </w:rPr>
              <w:t xml:space="preserve">2 - </w:t>
            </w:r>
            <w:r w:rsidR="0047457F">
              <w:rPr>
                <w:lang w:val="en-US"/>
              </w:rPr>
              <w:t>Highlights family categories</w:t>
            </w:r>
          </w:p>
          <w:p w:rsidR="0047457F" w:rsidRDefault="002641FD" w:rsidP="007A0149">
            <w:pPr>
              <w:rPr>
                <w:lang w:val="en-US"/>
              </w:rPr>
            </w:pPr>
            <w:r>
              <w:rPr>
                <w:lang w:val="en-US"/>
              </w:rPr>
              <w:t xml:space="preserve">3 - </w:t>
            </w:r>
            <w:r w:rsidR="0047457F">
              <w:rPr>
                <w:lang w:val="en-US"/>
              </w:rPr>
              <w:t xml:space="preserve">This will either </w:t>
            </w:r>
            <w:r w:rsidR="008B36B2">
              <w:rPr>
                <w:lang w:val="en-US"/>
              </w:rPr>
              <w:t>c</w:t>
            </w:r>
            <w:r w:rsidR="0047457F">
              <w:rPr>
                <w:lang w:val="en-US"/>
              </w:rPr>
              <w:t xml:space="preserve">heck or </w:t>
            </w:r>
            <w:r w:rsidR="008B36B2">
              <w:rPr>
                <w:lang w:val="en-US"/>
              </w:rPr>
              <w:t>u</w:t>
            </w:r>
            <w:r w:rsidR="0047457F">
              <w:rPr>
                <w:lang w:val="en-US"/>
              </w:rPr>
              <w:t>n-check family categories</w:t>
            </w:r>
          </w:p>
          <w:p w:rsidR="0047457F" w:rsidRDefault="002641FD" w:rsidP="007A0149">
            <w:pPr>
              <w:rPr>
                <w:lang w:val="en-US"/>
              </w:rPr>
            </w:pPr>
            <w:r>
              <w:rPr>
                <w:lang w:val="en-US"/>
              </w:rPr>
              <w:t xml:space="preserve">4 - </w:t>
            </w:r>
            <w:r w:rsidR="0047457F">
              <w:rPr>
                <w:lang w:val="en-US"/>
              </w:rPr>
              <w:t>Cancels any user input</w:t>
            </w:r>
            <w:r w:rsidR="008B36B2">
              <w:rPr>
                <w:lang w:val="en-US"/>
              </w:rPr>
              <w:t xml:space="preserve"> and returns to the main Reload Families window</w:t>
            </w:r>
          </w:p>
          <w:p w:rsidR="0047457F" w:rsidRDefault="002641FD" w:rsidP="007A0149">
            <w:pPr>
              <w:rPr>
                <w:lang w:val="en-US"/>
              </w:rPr>
            </w:pPr>
            <w:r>
              <w:rPr>
                <w:lang w:val="en-US"/>
              </w:rPr>
              <w:t xml:space="preserve">5 - </w:t>
            </w:r>
            <w:r w:rsidR="0047457F">
              <w:rPr>
                <w:lang w:val="en-US"/>
              </w:rPr>
              <w:t xml:space="preserve">Filters the Family List by family categories selected and returns to the main </w:t>
            </w:r>
            <w:r w:rsidR="008B36B2">
              <w:rPr>
                <w:lang w:val="en-US"/>
              </w:rPr>
              <w:t>Reload Families window</w:t>
            </w:r>
          </w:p>
        </w:tc>
      </w:tr>
      <w:tr w:rsidR="004F0547" w:rsidTr="009D3C9A">
        <w:tc>
          <w:tcPr>
            <w:tcW w:w="1959" w:type="dxa"/>
          </w:tcPr>
          <w:p w:rsidR="004F0547" w:rsidRDefault="004F0547" w:rsidP="0047457F">
            <w:pPr>
              <w:rPr>
                <w:lang w:val="en-US"/>
              </w:rPr>
            </w:pPr>
            <w:r>
              <w:rPr>
                <w:lang w:val="en-US"/>
              </w:rPr>
              <w:t>4</w:t>
            </w:r>
            <w:r w:rsidR="0047457F">
              <w:rPr>
                <w:lang w:val="en-US"/>
              </w:rPr>
              <w:t xml:space="preserve"> / 5</w:t>
            </w:r>
            <w:r>
              <w:rPr>
                <w:lang w:val="en-US"/>
              </w:rPr>
              <w:t xml:space="preserve"> – Reload Option</w:t>
            </w:r>
            <w:r w:rsidR="0047457F">
              <w:rPr>
                <w:lang w:val="en-US"/>
              </w:rPr>
              <w:t>s</w:t>
            </w:r>
          </w:p>
        </w:tc>
        <w:tc>
          <w:tcPr>
            <w:tcW w:w="7669" w:type="dxa"/>
            <w:gridSpan w:val="2"/>
          </w:tcPr>
          <w:p w:rsidR="005B0D20" w:rsidRDefault="007A0149" w:rsidP="005B0D20">
            <w:pPr>
              <w:rPr>
                <w:lang w:val="en-US"/>
              </w:rPr>
            </w:pPr>
            <w:r>
              <w:rPr>
                <w:lang w:val="en-US"/>
              </w:rPr>
              <w:t xml:space="preserve">When re-loading families one can choose between: </w:t>
            </w:r>
            <w:r w:rsidR="005B0D20">
              <w:rPr>
                <w:lang w:val="en-US"/>
              </w:rPr>
              <w:t>4</w:t>
            </w:r>
            <w:r>
              <w:rPr>
                <w:lang w:val="en-US"/>
              </w:rPr>
              <w:t xml:space="preserve">) including only family types already loaded into a project or </w:t>
            </w:r>
            <w:r w:rsidR="0047457F">
              <w:rPr>
                <w:lang w:val="en-US"/>
              </w:rPr>
              <w:t>5</w:t>
            </w:r>
            <w:r>
              <w:rPr>
                <w:lang w:val="en-US"/>
              </w:rPr>
              <w:t xml:space="preserve">) load all family types existing in the family file in the library. </w:t>
            </w:r>
          </w:p>
          <w:p w:rsidR="004F0547" w:rsidRDefault="007A0149" w:rsidP="0047457F">
            <w:pPr>
              <w:rPr>
                <w:lang w:val="en-US"/>
              </w:rPr>
            </w:pPr>
            <w:r>
              <w:rPr>
                <w:lang w:val="en-US"/>
              </w:rPr>
              <w:t>For example: a family in a proje</w:t>
            </w:r>
            <w:r w:rsidR="005B0D20">
              <w:rPr>
                <w:lang w:val="en-US"/>
              </w:rPr>
              <w:t xml:space="preserve">ct files contains types A and B, </w:t>
            </w:r>
            <w:r>
              <w:rPr>
                <w:lang w:val="en-US"/>
              </w:rPr>
              <w:t xml:space="preserve">but the same family in the library contains types A, B and C. With option </w:t>
            </w:r>
            <w:r w:rsidR="0047457F">
              <w:rPr>
                <w:lang w:val="en-US"/>
              </w:rPr>
              <w:t>4</w:t>
            </w:r>
            <w:r>
              <w:rPr>
                <w:lang w:val="en-US"/>
              </w:rPr>
              <w:t xml:space="preserve">) selected only types A and B will be loaded. Option </w:t>
            </w:r>
            <w:r w:rsidR="0047457F">
              <w:rPr>
                <w:lang w:val="en-US"/>
              </w:rPr>
              <w:t>5</w:t>
            </w:r>
            <w:r>
              <w:rPr>
                <w:lang w:val="en-US"/>
              </w:rPr>
              <w:t xml:space="preserve"> will load types A, B and C</w:t>
            </w:r>
            <w:r w:rsidR="005B0D20">
              <w:rPr>
                <w:lang w:val="en-US"/>
              </w:rPr>
              <w:t xml:space="preserve"> into the project file</w:t>
            </w:r>
            <w:r>
              <w:rPr>
                <w:lang w:val="en-US"/>
              </w:rPr>
              <w:t xml:space="preserve">. </w:t>
            </w:r>
          </w:p>
        </w:tc>
      </w:tr>
      <w:tr w:rsidR="004F0547" w:rsidTr="009D3C9A">
        <w:tc>
          <w:tcPr>
            <w:tcW w:w="1959" w:type="dxa"/>
          </w:tcPr>
          <w:p w:rsidR="004F0547" w:rsidRDefault="0047457F" w:rsidP="004F0547">
            <w:pPr>
              <w:rPr>
                <w:lang w:val="en-US"/>
              </w:rPr>
            </w:pPr>
            <w:r>
              <w:rPr>
                <w:lang w:val="en-US"/>
              </w:rPr>
              <w:t>6</w:t>
            </w:r>
            <w:r w:rsidR="004F0547">
              <w:rPr>
                <w:lang w:val="en-US"/>
              </w:rPr>
              <w:t xml:space="preserve"> – Revit Library Location</w:t>
            </w:r>
          </w:p>
        </w:tc>
        <w:tc>
          <w:tcPr>
            <w:tcW w:w="7669" w:type="dxa"/>
            <w:gridSpan w:val="2"/>
          </w:tcPr>
          <w:p w:rsidR="004F0547" w:rsidRDefault="005B0D20" w:rsidP="004F0547">
            <w:pPr>
              <w:rPr>
                <w:lang w:val="en-US"/>
              </w:rPr>
            </w:pPr>
            <w:r>
              <w:rPr>
                <w:lang w:val="en-US"/>
              </w:rPr>
              <w:t>The root folder of your project Revit library. All subfolders will be included when searching for families in your library.</w:t>
            </w:r>
          </w:p>
          <w:p w:rsidR="005B0D20" w:rsidRDefault="005B0D20" w:rsidP="004F0547">
            <w:pPr>
              <w:rPr>
                <w:lang w:val="en-US"/>
              </w:rPr>
            </w:pPr>
            <w:r>
              <w:rPr>
                <w:lang w:val="en-US"/>
              </w:rPr>
              <w:t>Note: Do not place any superseded family files into your Revit library. The family re-loader will not be able to differentiate between your current family XYZ and your superseded family XYZ with the same name and might re-load the wrong version.</w:t>
            </w:r>
          </w:p>
        </w:tc>
      </w:tr>
      <w:tr w:rsidR="008E128D" w:rsidTr="009D3C9A">
        <w:tc>
          <w:tcPr>
            <w:tcW w:w="1959" w:type="dxa"/>
          </w:tcPr>
          <w:p w:rsidR="008E128D" w:rsidRDefault="008E128D" w:rsidP="004F0547">
            <w:pPr>
              <w:rPr>
                <w:lang w:val="en-US"/>
              </w:rPr>
            </w:pPr>
            <w:r>
              <w:rPr>
                <w:lang w:val="en-US"/>
              </w:rPr>
              <w:t>7 – Browse to Library Location</w:t>
            </w:r>
          </w:p>
        </w:tc>
        <w:tc>
          <w:tcPr>
            <w:tcW w:w="7669" w:type="dxa"/>
            <w:gridSpan w:val="2"/>
          </w:tcPr>
          <w:p w:rsidR="008E128D" w:rsidRDefault="002641FD" w:rsidP="004F0547">
            <w:pPr>
              <w:rPr>
                <w:lang w:val="en-US"/>
              </w:rPr>
            </w:pPr>
            <w:r>
              <w:rPr>
                <w:noProof/>
              </w:rPr>
              <w:drawing>
                <wp:inline distT="0" distB="0" distL="0" distR="0">
                  <wp:extent cx="4040886" cy="832907"/>
                  <wp:effectExtent l="19050" t="0" r="0" b="5293"/>
                  <wp:docPr id="11" name="Picture 6" descr="GUI-Common-BrowseToFolder-do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UI-Common-BrowseToFolder-doc.png"/>
                          <pic:cNvPicPr/>
                        </pic:nvPicPr>
                        <pic:blipFill>
                          <a:blip r:embed="rId20" cstate="print"/>
                          <a:stretch>
                            <a:fillRect/>
                          </a:stretch>
                        </pic:blipFill>
                        <pic:spPr>
                          <a:xfrm>
                            <a:off x="0" y="0"/>
                            <a:ext cx="4051726" cy="835141"/>
                          </a:xfrm>
                          <a:prstGeom prst="rect">
                            <a:avLst/>
                          </a:prstGeom>
                        </pic:spPr>
                      </pic:pic>
                    </a:graphicData>
                  </a:graphic>
                </wp:inline>
              </w:drawing>
            </w:r>
          </w:p>
          <w:p w:rsidR="002641FD" w:rsidRDefault="002641FD" w:rsidP="004F0547">
            <w:pPr>
              <w:rPr>
                <w:lang w:val="en-US"/>
              </w:rPr>
            </w:pPr>
            <w:r>
              <w:rPr>
                <w:lang w:val="en-US"/>
              </w:rPr>
              <w:t>1 - The path to your project library folder. In can directly be copied and paste from windows explorer.</w:t>
            </w:r>
          </w:p>
          <w:p w:rsidR="002641FD" w:rsidRDefault="002641FD" w:rsidP="004F0547">
            <w:pPr>
              <w:rPr>
                <w:lang w:val="en-US"/>
              </w:rPr>
            </w:pPr>
            <w:r>
              <w:rPr>
                <w:lang w:val="en-US"/>
              </w:rPr>
              <w:t>2 – Browse via the Open Folder dialogue</w:t>
            </w:r>
          </w:p>
          <w:p w:rsidR="002641FD" w:rsidRDefault="002641FD" w:rsidP="002641FD">
            <w:pPr>
              <w:rPr>
                <w:lang w:val="en-US"/>
              </w:rPr>
            </w:pPr>
            <w:r>
              <w:rPr>
                <w:lang w:val="en-US"/>
              </w:rPr>
              <w:t>3 - Cancels any user input and returns to the main Reload Families window</w:t>
            </w:r>
          </w:p>
          <w:p w:rsidR="008E128D" w:rsidRDefault="002641FD" w:rsidP="002641FD">
            <w:pPr>
              <w:rPr>
                <w:lang w:val="en-US"/>
              </w:rPr>
            </w:pPr>
            <w:r>
              <w:rPr>
                <w:lang w:val="en-US"/>
              </w:rPr>
              <w:t>4 – Confirms chosen library location and returns to main Reload Families window.</w:t>
            </w:r>
          </w:p>
        </w:tc>
      </w:tr>
      <w:tr w:rsidR="008E128D" w:rsidTr="009D3C9A">
        <w:tc>
          <w:tcPr>
            <w:tcW w:w="1959" w:type="dxa"/>
          </w:tcPr>
          <w:p w:rsidR="008E128D" w:rsidRDefault="008E128D" w:rsidP="008E128D">
            <w:pPr>
              <w:rPr>
                <w:lang w:val="en-US"/>
              </w:rPr>
            </w:pPr>
            <w:r>
              <w:rPr>
                <w:lang w:val="en-US"/>
              </w:rPr>
              <w:t>8 - Cancel</w:t>
            </w:r>
          </w:p>
        </w:tc>
        <w:tc>
          <w:tcPr>
            <w:tcW w:w="7669" w:type="dxa"/>
            <w:gridSpan w:val="2"/>
          </w:tcPr>
          <w:p w:rsidR="008E128D" w:rsidRDefault="008E128D" w:rsidP="004F0547">
            <w:pPr>
              <w:rPr>
                <w:lang w:val="en-US"/>
              </w:rPr>
            </w:pPr>
            <w:r>
              <w:rPr>
                <w:lang w:val="en-US"/>
              </w:rPr>
              <w:t>Cancels any user input and returns to Revit</w:t>
            </w:r>
          </w:p>
        </w:tc>
      </w:tr>
      <w:tr w:rsidR="008E128D" w:rsidTr="009D3C9A">
        <w:tc>
          <w:tcPr>
            <w:tcW w:w="1959" w:type="dxa"/>
          </w:tcPr>
          <w:p w:rsidR="008E128D" w:rsidRDefault="008E128D" w:rsidP="008E128D">
            <w:pPr>
              <w:rPr>
                <w:lang w:val="en-US"/>
              </w:rPr>
            </w:pPr>
            <w:r>
              <w:rPr>
                <w:lang w:val="en-US"/>
              </w:rPr>
              <w:t>9 – Reload (x)</w:t>
            </w:r>
          </w:p>
        </w:tc>
        <w:tc>
          <w:tcPr>
            <w:tcW w:w="7669" w:type="dxa"/>
            <w:gridSpan w:val="2"/>
          </w:tcPr>
          <w:p w:rsidR="008E128D" w:rsidRDefault="008E128D" w:rsidP="008E128D">
            <w:pPr>
              <w:rPr>
                <w:lang w:val="en-US"/>
              </w:rPr>
            </w:pPr>
            <w:r>
              <w:rPr>
                <w:lang w:val="en-US"/>
              </w:rPr>
              <w:t>Will start the process of reloading all highlighted families. The number of families to be reloaded is shown in brackets. After completion a ‘Finished’ Message will be displayed.</w:t>
            </w:r>
          </w:p>
        </w:tc>
      </w:tr>
    </w:tbl>
    <w:p w:rsidR="008D3774" w:rsidRDefault="008D3774" w:rsidP="008D3774">
      <w:pPr>
        <w:rPr>
          <w:lang w:val="en-US"/>
        </w:rPr>
      </w:pPr>
    </w:p>
    <w:p w:rsidR="00DC60DD" w:rsidRDefault="00DC60DD" w:rsidP="008D3774">
      <w:pPr>
        <w:rPr>
          <w:lang w:val="en-US"/>
        </w:rPr>
        <w:sectPr w:rsidR="00DC60DD" w:rsidSect="009D3C9A">
          <w:headerReference w:type="first" r:id="rId21"/>
          <w:pgSz w:w="11907" w:h="16840" w:code="9"/>
          <w:pgMar w:top="1600" w:right="1134" w:bottom="1000" w:left="1361" w:header="1080" w:footer="240" w:gutter="0"/>
          <w:cols w:space="708"/>
          <w:titlePg/>
          <w:docGrid w:linePitch="360"/>
        </w:sectPr>
      </w:pPr>
    </w:p>
    <w:p w:rsidR="00DC60DD" w:rsidRPr="00DC60DD" w:rsidRDefault="00DC60DD" w:rsidP="00DC60DD">
      <w:pPr>
        <w:pStyle w:val="Heading1"/>
        <w:numPr>
          <w:ilvl w:val="0"/>
          <w:numId w:val="21"/>
        </w:numPr>
        <w:rPr>
          <w:lang w:val="en-US"/>
        </w:rPr>
      </w:pPr>
      <w:r w:rsidRPr="00DC60DD">
        <w:rPr>
          <w:szCs w:val="18"/>
          <w:lang w:val="en-US"/>
        </w:rPr>
        <w:lastRenderedPageBreak/>
        <w:t>Reload Families</w:t>
      </w:r>
      <w:r w:rsidRPr="00DC60DD">
        <w:rPr>
          <w:lang w:val="en-US"/>
        </w:rPr>
        <w:t xml:space="preserve"> </w:t>
      </w:r>
      <w:r>
        <w:rPr>
          <w:lang w:val="en-US"/>
        </w:rPr>
        <w:t>- Batch</w:t>
      </w:r>
      <w:r w:rsidRPr="00DC60DD">
        <w:rPr>
          <w:lang w:val="en-US"/>
        </w:rPr>
        <w:t>- PReface</w:t>
      </w:r>
    </w:p>
    <w:p w:rsidR="00DC60DD" w:rsidRDefault="00DC60DD" w:rsidP="00DC60DD">
      <w:pPr>
        <w:rPr>
          <w:lang w:val="en-US"/>
        </w:rPr>
      </w:pPr>
    </w:p>
    <w:p w:rsidR="00682331" w:rsidRDefault="00DC60DD" w:rsidP="00DC60DD">
      <w:pPr>
        <w:rPr>
          <w:lang w:val="en-US"/>
        </w:rPr>
      </w:pPr>
      <w:proofErr w:type="gramStart"/>
      <w:r>
        <w:rPr>
          <w:lang w:val="en-US"/>
        </w:rPr>
        <w:t>The ‘Reload Families</w:t>
      </w:r>
      <w:r w:rsidR="00150278">
        <w:rPr>
          <w:lang w:val="en-US"/>
        </w:rPr>
        <w:t xml:space="preserve"> - Batch</w:t>
      </w:r>
      <w:r>
        <w:rPr>
          <w:lang w:val="en-US"/>
        </w:rPr>
        <w:t xml:space="preserve">” app is meant to be used in project environments where </w:t>
      </w:r>
      <w:r w:rsidR="00150278">
        <w:rPr>
          <w:lang w:val="en-US"/>
        </w:rPr>
        <w:t>a large amount of nested</w:t>
      </w:r>
      <w:r>
        <w:rPr>
          <w:lang w:val="en-US"/>
        </w:rPr>
        <w:t xml:space="preserve"> families are used and it is mandatory to have the same version of any </w:t>
      </w:r>
      <w:r w:rsidR="00150278">
        <w:rPr>
          <w:lang w:val="en-US"/>
        </w:rPr>
        <w:t>nested</w:t>
      </w:r>
      <w:r>
        <w:rPr>
          <w:lang w:val="en-US"/>
        </w:rPr>
        <w:t xml:space="preserve"> family across all </w:t>
      </w:r>
      <w:r w:rsidR="00150278">
        <w:rPr>
          <w:lang w:val="en-US"/>
        </w:rPr>
        <w:t>host families</w:t>
      </w:r>
      <w:r>
        <w:rPr>
          <w:lang w:val="en-US"/>
        </w:rPr>
        <w:t>.</w:t>
      </w:r>
      <w:proofErr w:type="gramEnd"/>
      <w:r>
        <w:rPr>
          <w:lang w:val="en-US"/>
        </w:rPr>
        <w:t xml:space="preserve"> This usually requires </w:t>
      </w:r>
      <w:r w:rsidR="00150278">
        <w:rPr>
          <w:lang w:val="en-US"/>
        </w:rPr>
        <w:t>keeping track of which host families contain which nested families</w:t>
      </w:r>
      <w:r>
        <w:rPr>
          <w:lang w:val="en-US"/>
        </w:rPr>
        <w:t xml:space="preserve">. </w:t>
      </w:r>
      <w:r w:rsidR="00682331">
        <w:rPr>
          <w:lang w:val="en-US"/>
        </w:rPr>
        <w:t>(See Family Reporter) During the reload process all unused family types and definitions in host families will be purged.</w:t>
      </w:r>
    </w:p>
    <w:p w:rsidR="00DC60DD" w:rsidRDefault="00DC60DD" w:rsidP="00DC60DD">
      <w:pPr>
        <w:rPr>
          <w:lang w:val="en-US"/>
        </w:rPr>
      </w:pPr>
      <w:r>
        <w:rPr>
          <w:lang w:val="en-US"/>
        </w:rPr>
        <w:t xml:space="preserve">An example would be Health Care projects with multiple </w:t>
      </w:r>
      <w:r w:rsidR="00150278">
        <w:rPr>
          <w:lang w:val="en-US"/>
        </w:rPr>
        <w:t>equipment families or medical service panel families containing all the same power outlet and or data outlet families</w:t>
      </w:r>
    </w:p>
    <w:p w:rsidR="00DC60DD" w:rsidRDefault="00DC60DD" w:rsidP="00DC60DD">
      <w:pPr>
        <w:pStyle w:val="Heading1"/>
        <w:numPr>
          <w:ilvl w:val="0"/>
          <w:numId w:val="19"/>
        </w:numPr>
        <w:rPr>
          <w:szCs w:val="18"/>
          <w:lang w:val="en-US"/>
        </w:rPr>
      </w:pPr>
      <w:r>
        <w:rPr>
          <w:szCs w:val="18"/>
          <w:lang w:val="en-US"/>
        </w:rPr>
        <w:t xml:space="preserve">Reload Families </w:t>
      </w:r>
      <w:r w:rsidR="00150278">
        <w:rPr>
          <w:szCs w:val="18"/>
          <w:lang w:val="en-US"/>
        </w:rPr>
        <w:t xml:space="preserve">Batch </w:t>
      </w:r>
      <w:r>
        <w:rPr>
          <w:szCs w:val="18"/>
          <w:lang w:val="en-US"/>
        </w:rPr>
        <w:t>- U</w:t>
      </w:r>
      <w:r w:rsidRPr="007D16C8">
        <w:rPr>
          <w:szCs w:val="18"/>
          <w:lang w:val="en-US"/>
        </w:rPr>
        <w:t>ser Interface</w:t>
      </w:r>
    </w:p>
    <w:p w:rsidR="00150278" w:rsidRPr="00150278" w:rsidRDefault="00150278" w:rsidP="00150278">
      <w:pPr>
        <w:rPr>
          <w:lang w:val="en-US"/>
        </w:rPr>
      </w:pPr>
    </w:p>
    <w:p w:rsidR="00DC60DD" w:rsidRDefault="00150278" w:rsidP="008D3774">
      <w:pPr>
        <w:rPr>
          <w:lang w:val="en-US"/>
        </w:rPr>
      </w:pPr>
      <w:r>
        <w:rPr>
          <w:noProof/>
        </w:rPr>
        <w:drawing>
          <wp:inline distT="0" distB="0" distL="0" distR="0">
            <wp:extent cx="5855055" cy="4243857"/>
            <wp:effectExtent l="19050" t="0" r="0" b="0"/>
            <wp:docPr id="20" name="Picture 19" descr="GUI-BatchFamilyReloader-Main-do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UI-BatchFamilyReloader-Main-doc.png"/>
                    <pic:cNvPicPr/>
                  </pic:nvPicPr>
                  <pic:blipFill>
                    <a:blip r:embed="rId22" cstate="print"/>
                    <a:stretch>
                      <a:fillRect/>
                    </a:stretch>
                  </pic:blipFill>
                  <pic:spPr>
                    <a:xfrm>
                      <a:off x="0" y="0"/>
                      <a:ext cx="5857295" cy="4245481"/>
                    </a:xfrm>
                    <a:prstGeom prst="rect">
                      <a:avLst/>
                    </a:prstGeom>
                  </pic:spPr>
                </pic:pic>
              </a:graphicData>
            </a:graphic>
          </wp:inline>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959"/>
        <w:gridCol w:w="7669"/>
      </w:tblGrid>
      <w:tr w:rsidR="00150278" w:rsidTr="006562FA">
        <w:tc>
          <w:tcPr>
            <w:tcW w:w="1959" w:type="dxa"/>
          </w:tcPr>
          <w:p w:rsidR="00150278" w:rsidRDefault="00150278" w:rsidP="006562FA">
            <w:pPr>
              <w:rPr>
                <w:lang w:val="en-US"/>
              </w:rPr>
            </w:pPr>
            <w:r>
              <w:rPr>
                <w:lang w:val="en-US"/>
              </w:rPr>
              <w:t>1 – Family List</w:t>
            </w:r>
          </w:p>
        </w:tc>
        <w:tc>
          <w:tcPr>
            <w:tcW w:w="7669" w:type="dxa"/>
          </w:tcPr>
          <w:p w:rsidR="00150278" w:rsidRDefault="00150278" w:rsidP="00682331">
            <w:pPr>
              <w:rPr>
                <w:lang w:val="en-US"/>
              </w:rPr>
            </w:pPr>
            <w:r>
              <w:rPr>
                <w:lang w:val="en-US"/>
              </w:rPr>
              <w:t>The</w:t>
            </w:r>
            <w:r w:rsidR="00682331">
              <w:rPr>
                <w:lang w:val="en-US"/>
              </w:rPr>
              <w:t xml:space="preserve"> family list window displays</w:t>
            </w:r>
            <w:r>
              <w:rPr>
                <w:lang w:val="en-US"/>
              </w:rPr>
              <w:t xml:space="preserve"> families </w:t>
            </w:r>
            <w:r w:rsidR="00682331">
              <w:rPr>
                <w:lang w:val="en-US"/>
              </w:rPr>
              <w:t xml:space="preserve">and or project files in a folder or opened from a list. For the later refer to Family Reporter App. </w:t>
            </w:r>
          </w:p>
        </w:tc>
      </w:tr>
      <w:tr w:rsidR="00150278" w:rsidTr="006562FA">
        <w:tc>
          <w:tcPr>
            <w:tcW w:w="1959" w:type="dxa"/>
          </w:tcPr>
          <w:p w:rsidR="00150278" w:rsidRDefault="00150278" w:rsidP="006562FA">
            <w:pPr>
              <w:rPr>
                <w:lang w:val="en-US"/>
              </w:rPr>
            </w:pPr>
            <w:r>
              <w:rPr>
                <w:lang w:val="en-US"/>
              </w:rPr>
              <w:t>2 – Selection Options</w:t>
            </w:r>
          </w:p>
        </w:tc>
        <w:tc>
          <w:tcPr>
            <w:tcW w:w="7669" w:type="dxa"/>
          </w:tcPr>
          <w:p w:rsidR="00150278" w:rsidRDefault="00150278" w:rsidP="00682331">
            <w:pPr>
              <w:rPr>
                <w:lang w:val="en-US"/>
              </w:rPr>
            </w:pPr>
            <w:r>
              <w:rPr>
                <w:lang w:val="en-US"/>
              </w:rPr>
              <w:t xml:space="preserve">These are the standard selection options aiming to help to manage larger family lists. </w:t>
            </w:r>
          </w:p>
        </w:tc>
      </w:tr>
      <w:tr w:rsidR="00150278" w:rsidTr="00F52ED5">
        <w:tc>
          <w:tcPr>
            <w:tcW w:w="1959" w:type="dxa"/>
          </w:tcPr>
          <w:p w:rsidR="00150278" w:rsidRDefault="00150278" w:rsidP="00150278">
            <w:pPr>
              <w:rPr>
                <w:lang w:val="en-US"/>
              </w:rPr>
            </w:pPr>
            <w:r>
              <w:rPr>
                <w:lang w:val="en-US"/>
              </w:rPr>
              <w:t>3 / 4 – Open Options</w:t>
            </w:r>
          </w:p>
        </w:tc>
        <w:tc>
          <w:tcPr>
            <w:tcW w:w="7669" w:type="dxa"/>
          </w:tcPr>
          <w:p w:rsidR="003D1650" w:rsidRDefault="003D1650" w:rsidP="003D1650">
            <w:pPr>
              <w:rPr>
                <w:lang w:val="en-US"/>
              </w:rPr>
            </w:pPr>
            <w:r>
              <w:rPr>
                <w:lang w:val="en-US"/>
              </w:rPr>
              <w:t xml:space="preserve">This app can batch process 3 - all families located in a specific folder and </w:t>
            </w:r>
            <w:proofErr w:type="gramStart"/>
            <w:r>
              <w:rPr>
                <w:lang w:val="en-US"/>
              </w:rPr>
              <w:t>it’s</w:t>
            </w:r>
            <w:proofErr w:type="gramEnd"/>
            <w:r>
              <w:rPr>
                <w:lang w:val="en-US"/>
              </w:rPr>
              <w:t xml:space="preserve"> sub folders or 4 – families from a list file. The list file is a simple .txt file which contains a full file path per</w:t>
            </w:r>
            <w:r w:rsidR="003F389C">
              <w:rPr>
                <w:lang w:val="en-US"/>
              </w:rPr>
              <w:t xml:space="preserve"> family to be processed per row and can be created by the Family Reporter App.</w:t>
            </w:r>
          </w:p>
          <w:p w:rsidR="003D1650" w:rsidRPr="003D1650" w:rsidRDefault="003D1650" w:rsidP="003D1650">
            <w:pPr>
              <w:rPr>
                <w:lang w:val="en-US"/>
              </w:rPr>
            </w:pPr>
            <w:r>
              <w:rPr>
                <w:lang w:val="en-US"/>
              </w:rPr>
              <w:t>P:\11</w:t>
            </w:r>
            <w:r w:rsidRPr="003D1650">
              <w:rPr>
                <w:lang w:val="en-US"/>
              </w:rPr>
              <w:t xml:space="preserve"> \</w:t>
            </w:r>
            <w:proofErr w:type="spellStart"/>
            <w:r w:rsidRPr="003D1650">
              <w:rPr>
                <w:lang w:val="en-US"/>
              </w:rPr>
              <w:t>Project_Revit</w:t>
            </w:r>
            <w:proofErr w:type="spellEnd"/>
            <w:r w:rsidRPr="003D1650">
              <w:rPr>
                <w:lang w:val="en-US"/>
              </w:rPr>
              <w:t xml:space="preserve"> Library\_Codebook Families\SE-4050-Tap.rfa</w:t>
            </w:r>
          </w:p>
          <w:p w:rsidR="00150278" w:rsidRDefault="003D1650" w:rsidP="003D1650">
            <w:pPr>
              <w:rPr>
                <w:lang w:val="en-US"/>
              </w:rPr>
            </w:pPr>
            <w:r w:rsidRPr="003D1650">
              <w:rPr>
                <w:lang w:val="en-US"/>
              </w:rPr>
              <w:t>P:\11\s1110005.bdh\ _Codebook Families\SE-4010-Tap, cold water outlet.rfa</w:t>
            </w:r>
            <w:r>
              <w:rPr>
                <w:lang w:val="en-US"/>
              </w:rPr>
              <w:t xml:space="preserve"> </w:t>
            </w:r>
          </w:p>
        </w:tc>
      </w:tr>
      <w:tr w:rsidR="00150278" w:rsidTr="006562FA">
        <w:tc>
          <w:tcPr>
            <w:tcW w:w="1959" w:type="dxa"/>
          </w:tcPr>
          <w:p w:rsidR="00150278" w:rsidRDefault="00150278" w:rsidP="00150278">
            <w:pPr>
              <w:rPr>
                <w:lang w:val="en-US"/>
              </w:rPr>
            </w:pPr>
            <w:r>
              <w:rPr>
                <w:lang w:val="en-US"/>
              </w:rPr>
              <w:t>5 / 6 – Reload Options</w:t>
            </w:r>
          </w:p>
        </w:tc>
        <w:tc>
          <w:tcPr>
            <w:tcW w:w="7669" w:type="dxa"/>
          </w:tcPr>
          <w:p w:rsidR="00150278" w:rsidRDefault="00150278" w:rsidP="006562FA">
            <w:pPr>
              <w:rPr>
                <w:lang w:val="en-US"/>
              </w:rPr>
            </w:pPr>
            <w:r>
              <w:rPr>
                <w:lang w:val="en-US"/>
              </w:rPr>
              <w:t xml:space="preserve">When re-loading families one can choose between: 4) including only family types already loaded into a project or 5) load all family types existing in the family file in the library. </w:t>
            </w:r>
          </w:p>
          <w:p w:rsidR="00150278" w:rsidRDefault="00150278" w:rsidP="006562FA">
            <w:pPr>
              <w:rPr>
                <w:lang w:val="en-US"/>
              </w:rPr>
            </w:pPr>
            <w:r>
              <w:rPr>
                <w:lang w:val="en-US"/>
              </w:rPr>
              <w:t xml:space="preserve">For example: a family in a project files contains types A and B, but the same family in the library </w:t>
            </w:r>
            <w:r>
              <w:rPr>
                <w:lang w:val="en-US"/>
              </w:rPr>
              <w:lastRenderedPageBreak/>
              <w:t xml:space="preserve">contains types A, B and C. With option 4) selected only types A and B will be loaded. Option 5 will load types A, B and C into the project file. </w:t>
            </w:r>
          </w:p>
        </w:tc>
      </w:tr>
      <w:tr w:rsidR="00150278" w:rsidTr="006562FA">
        <w:tc>
          <w:tcPr>
            <w:tcW w:w="1959" w:type="dxa"/>
          </w:tcPr>
          <w:p w:rsidR="00150278" w:rsidRDefault="00150278" w:rsidP="006562FA">
            <w:pPr>
              <w:rPr>
                <w:lang w:val="en-US"/>
              </w:rPr>
            </w:pPr>
            <w:r>
              <w:rPr>
                <w:lang w:val="en-US"/>
              </w:rPr>
              <w:lastRenderedPageBreak/>
              <w:t>7 – Revit Library Location</w:t>
            </w:r>
          </w:p>
        </w:tc>
        <w:tc>
          <w:tcPr>
            <w:tcW w:w="7669" w:type="dxa"/>
          </w:tcPr>
          <w:p w:rsidR="00682331" w:rsidRDefault="00150278" w:rsidP="00682331">
            <w:pPr>
              <w:rPr>
                <w:lang w:val="en-US"/>
              </w:rPr>
            </w:pPr>
            <w:r>
              <w:rPr>
                <w:lang w:val="en-US"/>
              </w:rPr>
              <w:t xml:space="preserve">The root folder of your project Revit library. </w:t>
            </w:r>
          </w:p>
          <w:p w:rsidR="00150278" w:rsidRDefault="00150278" w:rsidP="00682331">
            <w:pPr>
              <w:rPr>
                <w:lang w:val="en-US"/>
              </w:rPr>
            </w:pPr>
            <w:r>
              <w:rPr>
                <w:lang w:val="en-US"/>
              </w:rPr>
              <w:t>Note: Do not place any superseded family files into your Revit library. The family re-loader will not be able to differentiate between your current family XYZ and your superseded family XYZ with the same name and might re-load the wrong version.</w:t>
            </w:r>
          </w:p>
        </w:tc>
      </w:tr>
      <w:tr w:rsidR="00150278" w:rsidTr="006562FA">
        <w:tc>
          <w:tcPr>
            <w:tcW w:w="1959" w:type="dxa"/>
          </w:tcPr>
          <w:p w:rsidR="00150278" w:rsidRDefault="00150278" w:rsidP="006562FA">
            <w:pPr>
              <w:rPr>
                <w:lang w:val="en-US"/>
              </w:rPr>
            </w:pPr>
            <w:r>
              <w:rPr>
                <w:lang w:val="en-US"/>
              </w:rPr>
              <w:t>8 – Browse to Library Location</w:t>
            </w:r>
          </w:p>
        </w:tc>
        <w:tc>
          <w:tcPr>
            <w:tcW w:w="7669" w:type="dxa"/>
          </w:tcPr>
          <w:p w:rsidR="00150278" w:rsidRDefault="00150278" w:rsidP="006562FA">
            <w:pPr>
              <w:rPr>
                <w:lang w:val="en-US"/>
              </w:rPr>
            </w:pPr>
            <w:r>
              <w:rPr>
                <w:noProof/>
              </w:rPr>
              <w:drawing>
                <wp:inline distT="0" distB="0" distL="0" distR="0">
                  <wp:extent cx="4040886" cy="832907"/>
                  <wp:effectExtent l="19050" t="0" r="0" b="5293"/>
                  <wp:docPr id="22" name="Picture 6" descr="GUI-Common-BrowseToFolder-do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UI-Common-BrowseToFolder-doc.png"/>
                          <pic:cNvPicPr/>
                        </pic:nvPicPr>
                        <pic:blipFill>
                          <a:blip r:embed="rId20" cstate="print"/>
                          <a:stretch>
                            <a:fillRect/>
                          </a:stretch>
                        </pic:blipFill>
                        <pic:spPr>
                          <a:xfrm>
                            <a:off x="0" y="0"/>
                            <a:ext cx="4051726" cy="835141"/>
                          </a:xfrm>
                          <a:prstGeom prst="rect">
                            <a:avLst/>
                          </a:prstGeom>
                        </pic:spPr>
                      </pic:pic>
                    </a:graphicData>
                  </a:graphic>
                </wp:inline>
              </w:drawing>
            </w:r>
          </w:p>
          <w:p w:rsidR="00150278" w:rsidRDefault="00150278" w:rsidP="006562FA">
            <w:pPr>
              <w:rPr>
                <w:lang w:val="en-US"/>
              </w:rPr>
            </w:pPr>
            <w:r>
              <w:rPr>
                <w:lang w:val="en-US"/>
              </w:rPr>
              <w:t>1 - The path to your project library folder. I</w:t>
            </w:r>
            <w:r w:rsidR="00003739">
              <w:rPr>
                <w:lang w:val="en-US"/>
              </w:rPr>
              <w:t>t</w:t>
            </w:r>
            <w:r>
              <w:rPr>
                <w:lang w:val="en-US"/>
              </w:rPr>
              <w:t xml:space="preserve"> can directly be copied and paste from windows explorer.</w:t>
            </w:r>
          </w:p>
          <w:p w:rsidR="00150278" w:rsidRDefault="00150278" w:rsidP="006562FA">
            <w:pPr>
              <w:rPr>
                <w:lang w:val="en-US"/>
              </w:rPr>
            </w:pPr>
            <w:r>
              <w:rPr>
                <w:lang w:val="en-US"/>
              </w:rPr>
              <w:t>2 – Browse via the Open Folder dialogue</w:t>
            </w:r>
          </w:p>
          <w:p w:rsidR="00150278" w:rsidRDefault="00150278" w:rsidP="006562FA">
            <w:pPr>
              <w:rPr>
                <w:lang w:val="en-US"/>
              </w:rPr>
            </w:pPr>
            <w:r>
              <w:rPr>
                <w:lang w:val="en-US"/>
              </w:rPr>
              <w:t>3 - Cancels any user input and returns to the main Reload Families - Batch window</w:t>
            </w:r>
          </w:p>
          <w:p w:rsidR="00150278" w:rsidRDefault="00150278" w:rsidP="006562FA">
            <w:pPr>
              <w:rPr>
                <w:lang w:val="en-US"/>
              </w:rPr>
            </w:pPr>
            <w:r>
              <w:rPr>
                <w:lang w:val="en-US"/>
              </w:rPr>
              <w:t>4 – Confirms chosen library location and returns to main Reload Families - Batch window.</w:t>
            </w:r>
          </w:p>
        </w:tc>
      </w:tr>
      <w:tr w:rsidR="00150278" w:rsidTr="006562FA">
        <w:tc>
          <w:tcPr>
            <w:tcW w:w="1959" w:type="dxa"/>
          </w:tcPr>
          <w:p w:rsidR="00150278" w:rsidRDefault="00150278" w:rsidP="006562FA">
            <w:pPr>
              <w:rPr>
                <w:lang w:val="en-US"/>
              </w:rPr>
            </w:pPr>
            <w:r>
              <w:rPr>
                <w:lang w:val="en-US"/>
              </w:rPr>
              <w:t>9 - Cancel</w:t>
            </w:r>
          </w:p>
        </w:tc>
        <w:tc>
          <w:tcPr>
            <w:tcW w:w="7669" w:type="dxa"/>
          </w:tcPr>
          <w:p w:rsidR="00150278" w:rsidRDefault="00150278" w:rsidP="006562FA">
            <w:pPr>
              <w:rPr>
                <w:lang w:val="en-US"/>
              </w:rPr>
            </w:pPr>
            <w:r>
              <w:rPr>
                <w:lang w:val="en-US"/>
              </w:rPr>
              <w:t>Cancels any user input and returns to Revit</w:t>
            </w:r>
          </w:p>
        </w:tc>
      </w:tr>
      <w:tr w:rsidR="00150278" w:rsidTr="006562FA">
        <w:tc>
          <w:tcPr>
            <w:tcW w:w="1959" w:type="dxa"/>
          </w:tcPr>
          <w:p w:rsidR="00150278" w:rsidRDefault="00150278" w:rsidP="006562FA">
            <w:pPr>
              <w:rPr>
                <w:lang w:val="en-US"/>
              </w:rPr>
            </w:pPr>
            <w:r>
              <w:rPr>
                <w:lang w:val="en-US"/>
              </w:rPr>
              <w:t>10 – Reload (x)</w:t>
            </w:r>
          </w:p>
        </w:tc>
        <w:tc>
          <w:tcPr>
            <w:tcW w:w="7669" w:type="dxa"/>
          </w:tcPr>
          <w:p w:rsidR="00150278" w:rsidRDefault="00150278" w:rsidP="00150278">
            <w:pPr>
              <w:rPr>
                <w:lang w:val="en-US"/>
              </w:rPr>
            </w:pPr>
            <w:r>
              <w:rPr>
                <w:lang w:val="en-US"/>
              </w:rPr>
              <w:t>Will start the process of reloading all nested families in the highlighted host families. The number of families to be processed is shown in brackets. After completion a ‘Finished’ Message will be displayed.</w:t>
            </w:r>
          </w:p>
        </w:tc>
      </w:tr>
    </w:tbl>
    <w:p w:rsidR="00150278" w:rsidRDefault="00150278" w:rsidP="008D3774">
      <w:pPr>
        <w:rPr>
          <w:lang w:val="en-US"/>
        </w:rPr>
      </w:pPr>
    </w:p>
    <w:p w:rsidR="00150278" w:rsidRDefault="00150278" w:rsidP="008D3774">
      <w:pPr>
        <w:rPr>
          <w:lang w:val="en-US"/>
        </w:rPr>
      </w:pPr>
    </w:p>
    <w:p w:rsidR="00150278" w:rsidRDefault="00150278" w:rsidP="008D3774">
      <w:pPr>
        <w:rPr>
          <w:lang w:val="en-US"/>
        </w:rPr>
      </w:pPr>
    </w:p>
    <w:p w:rsidR="003F389C" w:rsidRDefault="003F389C" w:rsidP="008D3774">
      <w:pPr>
        <w:rPr>
          <w:lang w:val="en-US"/>
        </w:rPr>
      </w:pPr>
    </w:p>
    <w:p w:rsidR="003F389C" w:rsidRDefault="003F389C" w:rsidP="008D3774">
      <w:pPr>
        <w:rPr>
          <w:lang w:val="en-US"/>
        </w:rPr>
        <w:sectPr w:rsidR="003F389C" w:rsidSect="009D3C9A">
          <w:headerReference w:type="first" r:id="rId23"/>
          <w:pgSz w:w="11907" w:h="16840" w:code="9"/>
          <w:pgMar w:top="1600" w:right="1134" w:bottom="1000" w:left="1361" w:header="1080" w:footer="240" w:gutter="0"/>
          <w:cols w:space="708"/>
          <w:titlePg/>
          <w:docGrid w:linePitch="360"/>
        </w:sectPr>
      </w:pPr>
    </w:p>
    <w:p w:rsidR="003F389C" w:rsidRPr="003F389C" w:rsidRDefault="003F389C" w:rsidP="003F389C">
      <w:pPr>
        <w:pStyle w:val="Heading1"/>
        <w:numPr>
          <w:ilvl w:val="0"/>
          <w:numId w:val="22"/>
        </w:numPr>
        <w:rPr>
          <w:lang w:val="en-US"/>
        </w:rPr>
      </w:pPr>
      <w:r>
        <w:rPr>
          <w:szCs w:val="18"/>
          <w:lang w:val="en-US"/>
        </w:rPr>
        <w:lastRenderedPageBreak/>
        <w:t>family Reporter</w:t>
      </w:r>
      <w:r w:rsidRPr="003F389C">
        <w:rPr>
          <w:lang w:val="en-US"/>
        </w:rPr>
        <w:t>- PReface</w:t>
      </w:r>
    </w:p>
    <w:p w:rsidR="003F389C" w:rsidRDefault="003F389C" w:rsidP="003F389C">
      <w:pPr>
        <w:rPr>
          <w:lang w:val="en-US"/>
        </w:rPr>
      </w:pPr>
    </w:p>
    <w:p w:rsidR="003F389C" w:rsidRDefault="003F389C" w:rsidP="003F389C">
      <w:pPr>
        <w:rPr>
          <w:lang w:val="en-US"/>
        </w:rPr>
      </w:pPr>
      <w:r>
        <w:rPr>
          <w:lang w:val="en-US"/>
        </w:rPr>
        <w:t>The ‘</w:t>
      </w:r>
      <w:r w:rsidR="00116D22">
        <w:rPr>
          <w:lang w:val="en-US"/>
        </w:rPr>
        <w:t>F</w:t>
      </w:r>
      <w:r>
        <w:rPr>
          <w:lang w:val="en-US"/>
        </w:rPr>
        <w:t>amily Reporter” app is used to gather the following information from families:</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041"/>
        <w:gridCol w:w="2996"/>
        <w:gridCol w:w="2871"/>
      </w:tblGrid>
      <w:tr w:rsidR="003F389C" w:rsidTr="009B235D">
        <w:tc>
          <w:tcPr>
            <w:tcW w:w="3041" w:type="dxa"/>
          </w:tcPr>
          <w:p w:rsidR="003F389C" w:rsidRDefault="003F389C" w:rsidP="009B235D">
            <w:pPr>
              <w:pStyle w:val="ListParagraph"/>
              <w:numPr>
                <w:ilvl w:val="0"/>
                <w:numId w:val="23"/>
              </w:numPr>
              <w:rPr>
                <w:lang w:val="en-US"/>
              </w:rPr>
            </w:pPr>
            <w:r>
              <w:rPr>
                <w:lang w:val="en-US"/>
              </w:rPr>
              <w:t>Parameter Names and values depending on Family Type</w:t>
            </w:r>
          </w:p>
        </w:tc>
        <w:tc>
          <w:tcPr>
            <w:tcW w:w="2996" w:type="dxa"/>
          </w:tcPr>
          <w:p w:rsidR="003F389C" w:rsidRDefault="009B235D" w:rsidP="009B235D">
            <w:pPr>
              <w:pStyle w:val="ListParagraph"/>
              <w:numPr>
                <w:ilvl w:val="0"/>
                <w:numId w:val="23"/>
              </w:numPr>
              <w:rPr>
                <w:lang w:val="en-US"/>
              </w:rPr>
            </w:pPr>
            <w:r>
              <w:rPr>
                <w:lang w:val="en-US"/>
              </w:rPr>
              <w:t>General File information:</w:t>
            </w:r>
          </w:p>
          <w:p w:rsidR="009B235D" w:rsidRDefault="009B235D" w:rsidP="009B235D">
            <w:pPr>
              <w:pStyle w:val="ListParagraph"/>
              <w:numPr>
                <w:ilvl w:val="0"/>
                <w:numId w:val="13"/>
              </w:numPr>
              <w:rPr>
                <w:lang w:val="en-US"/>
              </w:rPr>
            </w:pPr>
            <w:r>
              <w:rPr>
                <w:lang w:val="en-US"/>
              </w:rPr>
              <w:t>Full file path</w:t>
            </w:r>
          </w:p>
          <w:p w:rsidR="009B235D" w:rsidRDefault="009B235D" w:rsidP="009B235D">
            <w:pPr>
              <w:pStyle w:val="ListParagraph"/>
              <w:numPr>
                <w:ilvl w:val="0"/>
                <w:numId w:val="13"/>
              </w:numPr>
              <w:rPr>
                <w:lang w:val="en-US"/>
              </w:rPr>
            </w:pPr>
            <w:r>
              <w:rPr>
                <w:lang w:val="en-US"/>
              </w:rPr>
              <w:t>Family Name</w:t>
            </w:r>
          </w:p>
          <w:p w:rsidR="009B235D" w:rsidRPr="009B235D" w:rsidRDefault="009B235D" w:rsidP="009B235D">
            <w:pPr>
              <w:pStyle w:val="ListParagraph"/>
              <w:numPr>
                <w:ilvl w:val="0"/>
                <w:numId w:val="13"/>
              </w:numPr>
              <w:rPr>
                <w:lang w:val="en-US"/>
              </w:rPr>
            </w:pPr>
            <w:r>
              <w:rPr>
                <w:lang w:val="en-US"/>
              </w:rPr>
              <w:t>When was family edited last</w:t>
            </w:r>
          </w:p>
        </w:tc>
        <w:tc>
          <w:tcPr>
            <w:tcW w:w="2871" w:type="dxa"/>
          </w:tcPr>
          <w:p w:rsidR="003F389C" w:rsidRDefault="009B235D" w:rsidP="009B235D">
            <w:pPr>
              <w:pStyle w:val="ListParagraph"/>
              <w:numPr>
                <w:ilvl w:val="0"/>
                <w:numId w:val="23"/>
              </w:numPr>
              <w:rPr>
                <w:lang w:val="en-US"/>
              </w:rPr>
            </w:pPr>
            <w:r>
              <w:rPr>
                <w:lang w:val="en-US"/>
              </w:rPr>
              <w:t>Nested families, types and how many instances are placed</w:t>
            </w:r>
          </w:p>
        </w:tc>
      </w:tr>
      <w:tr w:rsidR="003F389C" w:rsidTr="009B235D">
        <w:tc>
          <w:tcPr>
            <w:tcW w:w="3041" w:type="dxa"/>
          </w:tcPr>
          <w:p w:rsidR="009B235D" w:rsidRDefault="009B235D" w:rsidP="009B235D">
            <w:pPr>
              <w:pStyle w:val="ListParagraph"/>
              <w:numPr>
                <w:ilvl w:val="0"/>
                <w:numId w:val="23"/>
              </w:numPr>
              <w:rPr>
                <w:lang w:val="en-US"/>
              </w:rPr>
            </w:pPr>
            <w:r>
              <w:rPr>
                <w:lang w:val="en-US"/>
              </w:rPr>
              <w:t xml:space="preserve">Parameter data: </w:t>
            </w:r>
          </w:p>
          <w:p w:rsidR="009B235D" w:rsidRDefault="008E0F3E" w:rsidP="009B235D">
            <w:pPr>
              <w:pStyle w:val="ListParagraph"/>
              <w:numPr>
                <w:ilvl w:val="0"/>
                <w:numId w:val="13"/>
              </w:numPr>
              <w:rPr>
                <w:lang w:val="en-US"/>
              </w:rPr>
            </w:pPr>
            <w:r>
              <w:rPr>
                <w:lang w:val="en-US"/>
              </w:rPr>
              <w:t xml:space="preserve">Is parameter </w:t>
            </w:r>
            <w:r w:rsidR="009B235D">
              <w:rPr>
                <w:lang w:val="en-US"/>
              </w:rPr>
              <w:t>formula driven</w:t>
            </w:r>
            <w:r>
              <w:rPr>
                <w:lang w:val="en-US"/>
              </w:rPr>
              <w:t>?</w:t>
            </w:r>
          </w:p>
          <w:p w:rsidR="009B235D" w:rsidRDefault="009B235D" w:rsidP="009B235D">
            <w:pPr>
              <w:pStyle w:val="ListParagraph"/>
              <w:numPr>
                <w:ilvl w:val="0"/>
                <w:numId w:val="13"/>
              </w:numPr>
              <w:rPr>
                <w:lang w:val="en-US"/>
              </w:rPr>
            </w:pPr>
            <w:r>
              <w:rPr>
                <w:lang w:val="en-US"/>
              </w:rPr>
              <w:t>instance or type parameter</w:t>
            </w:r>
          </w:p>
          <w:p w:rsidR="009B235D" w:rsidRDefault="009B235D" w:rsidP="009B235D">
            <w:pPr>
              <w:pStyle w:val="ListParagraph"/>
              <w:numPr>
                <w:ilvl w:val="0"/>
                <w:numId w:val="13"/>
              </w:numPr>
              <w:rPr>
                <w:lang w:val="en-US"/>
              </w:rPr>
            </w:pPr>
            <w:proofErr w:type="gramStart"/>
            <w:r>
              <w:rPr>
                <w:lang w:val="en-US"/>
              </w:rPr>
              <w:t>reporting</w:t>
            </w:r>
            <w:proofErr w:type="gramEnd"/>
            <w:r>
              <w:rPr>
                <w:lang w:val="en-US"/>
              </w:rPr>
              <w:t xml:space="preserve"> parameter</w:t>
            </w:r>
            <w:r w:rsidR="008E0F3E">
              <w:rPr>
                <w:lang w:val="en-US"/>
              </w:rPr>
              <w:t>?</w:t>
            </w:r>
          </w:p>
          <w:p w:rsidR="009B235D" w:rsidRDefault="009B235D" w:rsidP="009B235D">
            <w:pPr>
              <w:pStyle w:val="ListParagraph"/>
              <w:numPr>
                <w:ilvl w:val="0"/>
                <w:numId w:val="13"/>
              </w:numPr>
              <w:rPr>
                <w:lang w:val="en-US"/>
              </w:rPr>
            </w:pPr>
            <w:r>
              <w:rPr>
                <w:lang w:val="en-US"/>
              </w:rPr>
              <w:t>what storage type</w:t>
            </w:r>
          </w:p>
          <w:p w:rsidR="009B235D" w:rsidRDefault="009B235D" w:rsidP="009B235D">
            <w:pPr>
              <w:pStyle w:val="ListParagraph"/>
              <w:numPr>
                <w:ilvl w:val="0"/>
                <w:numId w:val="13"/>
              </w:numPr>
              <w:rPr>
                <w:lang w:val="en-US"/>
              </w:rPr>
            </w:pPr>
            <w:r>
              <w:rPr>
                <w:lang w:val="en-US"/>
              </w:rPr>
              <w:t>parameter GUID (if shared parameter)</w:t>
            </w:r>
          </w:p>
          <w:p w:rsidR="003F389C" w:rsidRDefault="003F389C" w:rsidP="003F389C">
            <w:pPr>
              <w:pStyle w:val="ListParagraph"/>
              <w:ind w:left="0"/>
              <w:rPr>
                <w:lang w:val="en-US"/>
              </w:rPr>
            </w:pPr>
          </w:p>
        </w:tc>
        <w:tc>
          <w:tcPr>
            <w:tcW w:w="2996" w:type="dxa"/>
          </w:tcPr>
          <w:p w:rsidR="003F389C" w:rsidRDefault="009B235D" w:rsidP="009B235D">
            <w:pPr>
              <w:pStyle w:val="ListParagraph"/>
              <w:numPr>
                <w:ilvl w:val="0"/>
                <w:numId w:val="23"/>
              </w:numPr>
              <w:rPr>
                <w:lang w:val="en-US"/>
              </w:rPr>
            </w:pPr>
            <w:r>
              <w:rPr>
                <w:lang w:val="en-US"/>
              </w:rPr>
              <w:t>Revit Family Category</w:t>
            </w:r>
          </w:p>
        </w:tc>
        <w:tc>
          <w:tcPr>
            <w:tcW w:w="2871" w:type="dxa"/>
          </w:tcPr>
          <w:p w:rsidR="003F389C" w:rsidRDefault="009B235D" w:rsidP="009B235D">
            <w:pPr>
              <w:pStyle w:val="ListParagraph"/>
              <w:numPr>
                <w:ilvl w:val="0"/>
                <w:numId w:val="23"/>
              </w:numPr>
              <w:rPr>
                <w:lang w:val="en-US"/>
              </w:rPr>
            </w:pPr>
            <w:r>
              <w:rPr>
                <w:lang w:val="en-US"/>
              </w:rPr>
              <w:t>Whether this is a host family</w:t>
            </w:r>
          </w:p>
        </w:tc>
      </w:tr>
    </w:tbl>
    <w:p w:rsidR="00116D22" w:rsidRDefault="00116D22" w:rsidP="009B235D">
      <w:pPr>
        <w:pStyle w:val="ListParagraph"/>
        <w:ind w:left="0"/>
        <w:rPr>
          <w:lang w:val="en-US"/>
        </w:rPr>
      </w:pPr>
      <w:r>
        <w:rPr>
          <w:lang w:val="en-US"/>
        </w:rPr>
        <w:t>It can also perform the following actions on families:</w:t>
      </w:r>
    </w:p>
    <w:p w:rsidR="00116D22" w:rsidRDefault="00116D22" w:rsidP="009B235D">
      <w:pPr>
        <w:pStyle w:val="ListParagraph"/>
        <w:ind w:left="0"/>
        <w:rPr>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628"/>
        <w:gridCol w:w="3000"/>
        <w:gridCol w:w="4000"/>
      </w:tblGrid>
      <w:tr w:rsidR="00116D22" w:rsidTr="00453F9E">
        <w:tc>
          <w:tcPr>
            <w:tcW w:w="2628" w:type="dxa"/>
          </w:tcPr>
          <w:p w:rsidR="00116D22" w:rsidRDefault="00116D22" w:rsidP="00116D22">
            <w:pPr>
              <w:pStyle w:val="ListParagraph"/>
              <w:numPr>
                <w:ilvl w:val="0"/>
                <w:numId w:val="28"/>
              </w:numPr>
              <w:rPr>
                <w:lang w:val="en-US"/>
              </w:rPr>
            </w:pPr>
            <w:r>
              <w:rPr>
                <w:lang w:val="en-US"/>
              </w:rPr>
              <w:t>Create a 3D preview thumbnail for easy family browsing in windows explorer and save a .</w:t>
            </w:r>
            <w:proofErr w:type="spellStart"/>
            <w:r>
              <w:rPr>
                <w:lang w:val="en-US"/>
              </w:rPr>
              <w:t>png</w:t>
            </w:r>
            <w:proofErr w:type="spellEnd"/>
            <w:r>
              <w:rPr>
                <w:lang w:val="en-US"/>
              </w:rPr>
              <w:t xml:space="preserve"> file</w:t>
            </w:r>
          </w:p>
        </w:tc>
        <w:tc>
          <w:tcPr>
            <w:tcW w:w="3000" w:type="dxa"/>
          </w:tcPr>
          <w:p w:rsidR="00116D22" w:rsidRDefault="00116D22" w:rsidP="00116D22">
            <w:pPr>
              <w:pStyle w:val="ListParagraph"/>
              <w:numPr>
                <w:ilvl w:val="0"/>
                <w:numId w:val="28"/>
              </w:numPr>
              <w:rPr>
                <w:lang w:val="en-US"/>
              </w:rPr>
            </w:pPr>
            <w:r>
              <w:rPr>
                <w:lang w:val="en-US"/>
              </w:rPr>
              <w:t xml:space="preserve">Purge unused nested family types </w:t>
            </w:r>
            <w:r w:rsidR="00682331">
              <w:rPr>
                <w:lang w:val="en-US"/>
              </w:rPr>
              <w:t xml:space="preserve">and </w:t>
            </w:r>
            <w:r>
              <w:rPr>
                <w:lang w:val="en-US"/>
              </w:rPr>
              <w:t xml:space="preserve">or entire </w:t>
            </w:r>
            <w:r w:rsidR="00682331">
              <w:rPr>
                <w:lang w:val="en-US"/>
              </w:rPr>
              <w:t xml:space="preserve">nested </w:t>
            </w:r>
            <w:r>
              <w:rPr>
                <w:lang w:val="en-US"/>
              </w:rPr>
              <w:t>families</w:t>
            </w:r>
          </w:p>
        </w:tc>
        <w:tc>
          <w:tcPr>
            <w:tcW w:w="4000" w:type="dxa"/>
          </w:tcPr>
          <w:p w:rsidR="00955CA7" w:rsidRDefault="00955CA7" w:rsidP="00955CA7">
            <w:pPr>
              <w:pStyle w:val="ListParagraph"/>
              <w:numPr>
                <w:ilvl w:val="0"/>
                <w:numId w:val="28"/>
              </w:numPr>
              <w:rPr>
                <w:lang w:val="en-US"/>
              </w:rPr>
            </w:pPr>
            <w:r>
              <w:rPr>
                <w:lang w:val="en-US"/>
              </w:rPr>
              <w:t>Force a change to the family file</w:t>
            </w:r>
          </w:p>
          <w:p w:rsidR="00116D22" w:rsidRDefault="00955CA7" w:rsidP="00955CA7">
            <w:pPr>
              <w:pStyle w:val="ListParagraph"/>
              <w:rPr>
                <w:lang w:val="en-US"/>
              </w:rPr>
            </w:pPr>
            <w:r>
              <w:rPr>
                <w:lang w:val="en-US"/>
              </w:rPr>
              <w:t xml:space="preserve">Background: sometimes Revit refuses to acknowledge that there was a change in a family file and </w:t>
            </w:r>
            <w:r w:rsidR="00453F9E">
              <w:rPr>
                <w:lang w:val="en-US"/>
              </w:rPr>
              <w:t>fails to update the family in a project file with new values from the family from the library. This option will fix that behavior</w:t>
            </w:r>
          </w:p>
        </w:tc>
      </w:tr>
    </w:tbl>
    <w:p w:rsidR="00116D22" w:rsidRDefault="00116D22" w:rsidP="009B235D">
      <w:pPr>
        <w:pStyle w:val="ListParagraph"/>
        <w:ind w:left="0"/>
        <w:rPr>
          <w:lang w:val="en-US"/>
        </w:rPr>
      </w:pPr>
    </w:p>
    <w:p w:rsidR="003F389C" w:rsidRDefault="009B235D" w:rsidP="009B235D">
      <w:pPr>
        <w:pStyle w:val="ListParagraph"/>
        <w:ind w:left="0"/>
        <w:rPr>
          <w:lang w:val="en-US"/>
        </w:rPr>
      </w:pPr>
      <w:r>
        <w:rPr>
          <w:lang w:val="en-US"/>
        </w:rPr>
        <w:t>The app creates multiple report files</w:t>
      </w:r>
      <w:r w:rsidR="00116D22">
        <w:rPr>
          <w:lang w:val="en-US"/>
        </w:rPr>
        <w:t xml:space="preserve"> in the ‘Log” folder on the </w:t>
      </w:r>
      <w:proofErr w:type="spellStart"/>
      <w:r w:rsidR="00116D22">
        <w:rPr>
          <w:lang w:val="en-US"/>
        </w:rPr>
        <w:t>users</w:t>
      </w:r>
      <w:proofErr w:type="spellEnd"/>
      <w:r w:rsidR="00116D22">
        <w:rPr>
          <w:lang w:val="en-US"/>
        </w:rPr>
        <w:t xml:space="preserve"> Desktop</w:t>
      </w:r>
      <w:r>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814"/>
        <w:gridCol w:w="4814"/>
      </w:tblGrid>
      <w:tr w:rsidR="009B235D" w:rsidTr="00116D22">
        <w:tc>
          <w:tcPr>
            <w:tcW w:w="4814" w:type="dxa"/>
            <w:tcBorders>
              <w:bottom w:val="single" w:sz="4" w:space="0" w:color="auto"/>
            </w:tcBorders>
          </w:tcPr>
          <w:p w:rsidR="009B235D" w:rsidRDefault="00116D22" w:rsidP="009B235D">
            <w:pPr>
              <w:autoSpaceDE w:val="0"/>
              <w:autoSpaceDN w:val="0"/>
              <w:adjustRightInd w:val="0"/>
              <w:spacing w:after="0"/>
              <w:rPr>
                <w:lang w:val="en-US"/>
              </w:rPr>
            </w:pPr>
            <w:r>
              <w:rPr>
                <w:lang w:val="en-US"/>
              </w:rPr>
              <w:t>File</w:t>
            </w:r>
          </w:p>
        </w:tc>
        <w:tc>
          <w:tcPr>
            <w:tcW w:w="4814" w:type="dxa"/>
            <w:tcBorders>
              <w:bottom w:val="single" w:sz="4" w:space="0" w:color="auto"/>
            </w:tcBorders>
          </w:tcPr>
          <w:p w:rsidR="009B235D" w:rsidRDefault="00116D22" w:rsidP="009B235D">
            <w:pPr>
              <w:pStyle w:val="ListParagraph"/>
              <w:ind w:left="0"/>
              <w:rPr>
                <w:lang w:val="en-US"/>
              </w:rPr>
            </w:pPr>
            <w:r>
              <w:rPr>
                <w:lang w:val="en-US"/>
              </w:rPr>
              <w:t>Content (refer to table above for index details)</w:t>
            </w:r>
          </w:p>
        </w:tc>
      </w:tr>
      <w:tr w:rsidR="00116D22" w:rsidTr="00116D22">
        <w:tc>
          <w:tcPr>
            <w:tcW w:w="4814" w:type="dxa"/>
            <w:tcBorders>
              <w:top w:val="single" w:sz="4" w:space="0" w:color="auto"/>
            </w:tcBorders>
          </w:tcPr>
          <w:p w:rsidR="00116D22" w:rsidRDefault="00116D22" w:rsidP="00E848D1">
            <w:pPr>
              <w:autoSpaceDE w:val="0"/>
              <w:autoSpaceDN w:val="0"/>
              <w:adjustRightInd w:val="0"/>
              <w:spacing w:after="0"/>
              <w:rPr>
                <w:lang w:val="en-US"/>
              </w:rPr>
            </w:pPr>
            <w:proofErr w:type="spellStart"/>
            <w:r w:rsidRPr="009B235D">
              <w:rPr>
                <w:lang w:val="en-US"/>
              </w:rPr>
              <w:t>Family_Report_FamilyTypes</w:t>
            </w:r>
            <w:proofErr w:type="spellEnd"/>
            <w:r w:rsidRPr="009B235D">
              <w:rPr>
                <w:lang w:val="en-US"/>
              </w:rPr>
              <w:t xml:space="preserve"> Log</w:t>
            </w:r>
            <w:r>
              <w:rPr>
                <w:lang w:val="en-US"/>
              </w:rPr>
              <w:t>.txt</w:t>
            </w:r>
          </w:p>
        </w:tc>
        <w:tc>
          <w:tcPr>
            <w:tcW w:w="4814" w:type="dxa"/>
            <w:tcBorders>
              <w:top w:val="single" w:sz="4" w:space="0" w:color="auto"/>
            </w:tcBorders>
          </w:tcPr>
          <w:p w:rsidR="00116D22" w:rsidRDefault="00116D22" w:rsidP="009B235D">
            <w:pPr>
              <w:pStyle w:val="ListParagraph"/>
              <w:ind w:left="0"/>
              <w:rPr>
                <w:lang w:val="en-US"/>
              </w:rPr>
            </w:pPr>
            <w:r>
              <w:rPr>
                <w:lang w:val="en-US"/>
              </w:rPr>
              <w:t>1), 2),4),5)</w:t>
            </w:r>
            <w:r w:rsidR="00986755">
              <w:rPr>
                <w:lang w:val="en-US"/>
              </w:rPr>
              <w:t>-note: this file can be re-used in the ‘Family Updater’ app.</w:t>
            </w:r>
          </w:p>
        </w:tc>
      </w:tr>
      <w:tr w:rsidR="00116D22" w:rsidTr="00116D22">
        <w:tc>
          <w:tcPr>
            <w:tcW w:w="4814" w:type="dxa"/>
          </w:tcPr>
          <w:p w:rsidR="00116D22" w:rsidRDefault="00116D22" w:rsidP="00E848D1">
            <w:pPr>
              <w:pStyle w:val="ListParagraph"/>
              <w:ind w:left="0"/>
              <w:rPr>
                <w:lang w:val="en-US"/>
              </w:rPr>
            </w:pPr>
            <w:proofErr w:type="spellStart"/>
            <w:r w:rsidRPr="009B235D">
              <w:rPr>
                <w:lang w:val="en-US"/>
              </w:rPr>
              <w:t>Family_Report_Host</w:t>
            </w:r>
            <w:proofErr w:type="spellEnd"/>
            <w:r w:rsidRPr="009B235D">
              <w:rPr>
                <w:lang w:val="en-US"/>
              </w:rPr>
              <w:t xml:space="preserve"> Families Log.txt</w:t>
            </w:r>
          </w:p>
        </w:tc>
        <w:tc>
          <w:tcPr>
            <w:tcW w:w="4814" w:type="dxa"/>
          </w:tcPr>
          <w:p w:rsidR="008E0F3E" w:rsidRDefault="00116D22" w:rsidP="00116D22">
            <w:pPr>
              <w:rPr>
                <w:lang w:val="en-US"/>
              </w:rPr>
            </w:pPr>
            <w:r>
              <w:rPr>
                <w:lang w:val="en-US"/>
              </w:rPr>
              <w:t>6)-note : this file can be re-used in the</w:t>
            </w:r>
            <w:r w:rsidR="00986755">
              <w:rPr>
                <w:lang w:val="en-US"/>
              </w:rPr>
              <w:t>:</w:t>
            </w:r>
          </w:p>
          <w:p w:rsidR="008E0F3E" w:rsidRPr="008E0F3E" w:rsidRDefault="00116D22" w:rsidP="008E0F3E">
            <w:pPr>
              <w:pStyle w:val="ListParagraph"/>
              <w:numPr>
                <w:ilvl w:val="0"/>
                <w:numId w:val="18"/>
              </w:numPr>
              <w:rPr>
                <w:lang w:val="en-US"/>
              </w:rPr>
            </w:pPr>
            <w:r w:rsidRPr="008E0F3E">
              <w:rPr>
                <w:lang w:val="en-US"/>
              </w:rPr>
              <w:t xml:space="preserve">‘Reload Families’ </w:t>
            </w:r>
            <w:r w:rsidR="008E0F3E">
              <w:rPr>
                <w:lang w:val="en-US"/>
              </w:rPr>
              <w:t>a</w:t>
            </w:r>
            <w:r w:rsidRPr="008E0F3E">
              <w:rPr>
                <w:lang w:val="en-US"/>
              </w:rPr>
              <w:t>pp to select families via the ‘Select from List’ button</w:t>
            </w:r>
          </w:p>
          <w:p w:rsidR="00116D22" w:rsidRDefault="00116D22" w:rsidP="008E0F3E">
            <w:pPr>
              <w:pStyle w:val="ListParagraph"/>
              <w:numPr>
                <w:ilvl w:val="0"/>
                <w:numId w:val="18"/>
              </w:numPr>
              <w:rPr>
                <w:lang w:val="en-US"/>
              </w:rPr>
            </w:pPr>
            <w:r w:rsidRPr="008E0F3E">
              <w:rPr>
                <w:lang w:val="en-US"/>
              </w:rPr>
              <w:t>‘Reload Families – Batch’ app via the ‘Open from List’ button</w:t>
            </w:r>
          </w:p>
          <w:p w:rsidR="008E0F3E" w:rsidRPr="008E0F3E" w:rsidRDefault="008E0F3E" w:rsidP="008E0F3E">
            <w:pPr>
              <w:pStyle w:val="ListParagraph"/>
              <w:numPr>
                <w:ilvl w:val="0"/>
                <w:numId w:val="18"/>
              </w:numPr>
              <w:rPr>
                <w:lang w:val="en-US"/>
              </w:rPr>
            </w:pPr>
            <w:r>
              <w:rPr>
                <w:lang w:val="en-US"/>
              </w:rPr>
              <w:t xml:space="preserve">‘Family Reporter’ app </w:t>
            </w:r>
            <w:r w:rsidRPr="008E0F3E">
              <w:rPr>
                <w:lang w:val="en-US"/>
              </w:rPr>
              <w:t>via the ‘Open from List’ button</w:t>
            </w:r>
          </w:p>
        </w:tc>
      </w:tr>
      <w:tr w:rsidR="00116D22" w:rsidTr="00116D22">
        <w:tc>
          <w:tcPr>
            <w:tcW w:w="4814" w:type="dxa"/>
          </w:tcPr>
          <w:p w:rsidR="00116D22" w:rsidRDefault="00116D22" w:rsidP="00E848D1">
            <w:pPr>
              <w:pStyle w:val="ListParagraph"/>
              <w:ind w:left="0"/>
              <w:rPr>
                <w:lang w:val="en-US"/>
              </w:rPr>
            </w:pPr>
            <w:proofErr w:type="spellStart"/>
            <w:r w:rsidRPr="009B235D">
              <w:rPr>
                <w:lang w:val="en-US"/>
              </w:rPr>
              <w:t>Family_Report_Nested</w:t>
            </w:r>
            <w:proofErr w:type="spellEnd"/>
            <w:r w:rsidRPr="009B235D">
              <w:rPr>
                <w:lang w:val="en-US"/>
              </w:rPr>
              <w:t xml:space="preserve"> Families Log.txt</w:t>
            </w:r>
          </w:p>
        </w:tc>
        <w:tc>
          <w:tcPr>
            <w:tcW w:w="4814" w:type="dxa"/>
          </w:tcPr>
          <w:p w:rsidR="00116D22" w:rsidRDefault="00116D22" w:rsidP="00116D22">
            <w:pPr>
              <w:pStyle w:val="ListParagraph"/>
              <w:ind w:left="0"/>
              <w:rPr>
                <w:lang w:val="en-US"/>
              </w:rPr>
            </w:pPr>
            <w:r>
              <w:rPr>
                <w:lang w:val="en-US"/>
              </w:rPr>
              <w:t xml:space="preserve">3) </w:t>
            </w:r>
          </w:p>
        </w:tc>
      </w:tr>
      <w:tr w:rsidR="00116D22" w:rsidTr="00116D22">
        <w:tc>
          <w:tcPr>
            <w:tcW w:w="4814" w:type="dxa"/>
          </w:tcPr>
          <w:p w:rsidR="00116D22" w:rsidRDefault="00116D22" w:rsidP="00E848D1">
            <w:pPr>
              <w:pStyle w:val="ListParagraph"/>
              <w:ind w:left="0"/>
              <w:rPr>
                <w:lang w:val="en-US"/>
              </w:rPr>
            </w:pPr>
            <w:proofErr w:type="spellStart"/>
            <w:r w:rsidRPr="009B235D">
              <w:rPr>
                <w:lang w:val="en-US"/>
              </w:rPr>
              <w:t>Family_Report_Error</w:t>
            </w:r>
            <w:proofErr w:type="spellEnd"/>
            <w:r w:rsidRPr="009B235D">
              <w:rPr>
                <w:lang w:val="en-US"/>
              </w:rPr>
              <w:t xml:space="preserve"> Log.txt</w:t>
            </w:r>
          </w:p>
        </w:tc>
        <w:tc>
          <w:tcPr>
            <w:tcW w:w="4814" w:type="dxa"/>
          </w:tcPr>
          <w:p w:rsidR="00116D22" w:rsidRDefault="00116D22" w:rsidP="009B235D">
            <w:pPr>
              <w:pStyle w:val="ListParagraph"/>
              <w:ind w:left="0"/>
              <w:rPr>
                <w:lang w:val="en-US"/>
              </w:rPr>
            </w:pPr>
            <w:r>
              <w:rPr>
                <w:lang w:val="en-US"/>
              </w:rPr>
              <w:t>Any error encountered during the processing of selected families.</w:t>
            </w:r>
          </w:p>
        </w:tc>
      </w:tr>
    </w:tbl>
    <w:p w:rsidR="008E0F3E" w:rsidRDefault="008E0F3E" w:rsidP="009B235D">
      <w:pPr>
        <w:pStyle w:val="ListParagraph"/>
        <w:ind w:left="0"/>
        <w:rPr>
          <w:lang w:val="en-US"/>
        </w:rPr>
      </w:pPr>
    </w:p>
    <w:p w:rsidR="008E0F3E" w:rsidRDefault="008E0F3E">
      <w:pPr>
        <w:spacing w:after="0"/>
        <w:rPr>
          <w:lang w:val="en-US"/>
        </w:rPr>
      </w:pPr>
      <w:r>
        <w:rPr>
          <w:lang w:val="en-US"/>
        </w:rPr>
        <w:br w:type="page"/>
      </w:r>
    </w:p>
    <w:p w:rsidR="003F389C" w:rsidRDefault="003F389C" w:rsidP="003F389C">
      <w:pPr>
        <w:pStyle w:val="Heading1"/>
        <w:numPr>
          <w:ilvl w:val="0"/>
          <w:numId w:val="19"/>
        </w:numPr>
        <w:rPr>
          <w:szCs w:val="18"/>
          <w:lang w:val="en-US"/>
        </w:rPr>
      </w:pPr>
      <w:r>
        <w:rPr>
          <w:szCs w:val="18"/>
          <w:lang w:val="en-US"/>
        </w:rPr>
        <w:lastRenderedPageBreak/>
        <w:t>family Reporter - U</w:t>
      </w:r>
      <w:r w:rsidRPr="007D16C8">
        <w:rPr>
          <w:szCs w:val="18"/>
          <w:lang w:val="en-US"/>
        </w:rPr>
        <w:t>ser Interface</w:t>
      </w:r>
    </w:p>
    <w:p w:rsidR="008E0F3E" w:rsidRPr="008E0F3E" w:rsidRDefault="008E0F3E" w:rsidP="008E0F3E">
      <w:pPr>
        <w:rPr>
          <w:lang w:val="en-US"/>
        </w:rPr>
      </w:pPr>
    </w:p>
    <w:p w:rsidR="003F389C" w:rsidRDefault="008E0F3E" w:rsidP="003F389C">
      <w:pPr>
        <w:rPr>
          <w:lang w:val="en-US"/>
        </w:rPr>
      </w:pPr>
      <w:r>
        <w:rPr>
          <w:noProof/>
        </w:rPr>
        <w:drawing>
          <wp:inline distT="0" distB="0" distL="0" distR="0">
            <wp:extent cx="4106722" cy="2969217"/>
            <wp:effectExtent l="19050" t="0" r="8078" b="0"/>
            <wp:docPr id="21" name="Picture 11" descr="GUI-ReportFamilyProperties-Main-do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UI-ReportFamilyProperties-Main-doc.png"/>
                    <pic:cNvPicPr/>
                  </pic:nvPicPr>
                  <pic:blipFill>
                    <a:blip r:embed="rId24" cstate="print"/>
                    <a:stretch>
                      <a:fillRect/>
                    </a:stretch>
                  </pic:blipFill>
                  <pic:spPr>
                    <a:xfrm>
                      <a:off x="0" y="0"/>
                      <a:ext cx="4117907" cy="2977304"/>
                    </a:xfrm>
                    <a:prstGeom prst="rect">
                      <a:avLst/>
                    </a:prstGeom>
                  </pic:spPr>
                </pic:pic>
              </a:graphicData>
            </a:graphic>
          </wp:inline>
        </w:drawing>
      </w:r>
    </w:p>
    <w:p w:rsidR="008E0F3E" w:rsidRDefault="008E0F3E" w:rsidP="003F389C">
      <w:pPr>
        <w:rPr>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959"/>
        <w:gridCol w:w="7669"/>
      </w:tblGrid>
      <w:tr w:rsidR="008E0F3E" w:rsidTr="00E848D1">
        <w:tc>
          <w:tcPr>
            <w:tcW w:w="1959" w:type="dxa"/>
          </w:tcPr>
          <w:p w:rsidR="008E0F3E" w:rsidRDefault="008E0F3E" w:rsidP="00E848D1">
            <w:pPr>
              <w:rPr>
                <w:lang w:val="en-US"/>
              </w:rPr>
            </w:pPr>
            <w:r>
              <w:rPr>
                <w:lang w:val="en-US"/>
              </w:rPr>
              <w:t>1 – Family List</w:t>
            </w:r>
          </w:p>
        </w:tc>
        <w:tc>
          <w:tcPr>
            <w:tcW w:w="7669" w:type="dxa"/>
          </w:tcPr>
          <w:p w:rsidR="008E0F3E" w:rsidRDefault="008E0F3E" w:rsidP="008E0F3E">
            <w:pPr>
              <w:rPr>
                <w:lang w:val="en-US"/>
              </w:rPr>
            </w:pPr>
            <w:r>
              <w:rPr>
                <w:lang w:val="en-US"/>
              </w:rPr>
              <w:t>The family list window displays all families in a folder selected or contained in a list file.</w:t>
            </w:r>
          </w:p>
        </w:tc>
      </w:tr>
      <w:tr w:rsidR="008E0F3E" w:rsidTr="00E848D1">
        <w:tc>
          <w:tcPr>
            <w:tcW w:w="1959" w:type="dxa"/>
          </w:tcPr>
          <w:p w:rsidR="008E0F3E" w:rsidRDefault="008E0F3E" w:rsidP="00E848D1">
            <w:pPr>
              <w:rPr>
                <w:lang w:val="en-US"/>
              </w:rPr>
            </w:pPr>
            <w:r>
              <w:rPr>
                <w:lang w:val="en-US"/>
              </w:rPr>
              <w:t>2 – Selection Options</w:t>
            </w:r>
          </w:p>
        </w:tc>
        <w:tc>
          <w:tcPr>
            <w:tcW w:w="7669" w:type="dxa"/>
          </w:tcPr>
          <w:p w:rsidR="008E0F3E" w:rsidRDefault="008E0F3E" w:rsidP="008E0F3E">
            <w:pPr>
              <w:rPr>
                <w:lang w:val="en-US"/>
              </w:rPr>
            </w:pPr>
            <w:r>
              <w:rPr>
                <w:lang w:val="en-US"/>
              </w:rPr>
              <w:t xml:space="preserve">These are the standard selection options aiming to help to manage larger family lists. </w:t>
            </w:r>
          </w:p>
        </w:tc>
      </w:tr>
      <w:tr w:rsidR="008E0F3E" w:rsidTr="00E848D1">
        <w:tc>
          <w:tcPr>
            <w:tcW w:w="1959" w:type="dxa"/>
          </w:tcPr>
          <w:p w:rsidR="008E0F3E" w:rsidRDefault="008E0F3E" w:rsidP="00E848D1">
            <w:pPr>
              <w:rPr>
                <w:lang w:val="en-US"/>
              </w:rPr>
            </w:pPr>
            <w:r>
              <w:rPr>
                <w:lang w:val="en-US"/>
              </w:rPr>
              <w:t>3 / 4 – Open Options</w:t>
            </w:r>
          </w:p>
        </w:tc>
        <w:tc>
          <w:tcPr>
            <w:tcW w:w="7669" w:type="dxa"/>
          </w:tcPr>
          <w:p w:rsidR="008E0F3E" w:rsidRDefault="008E0F3E" w:rsidP="00E848D1">
            <w:pPr>
              <w:rPr>
                <w:lang w:val="en-US"/>
              </w:rPr>
            </w:pPr>
            <w:r>
              <w:rPr>
                <w:lang w:val="en-US"/>
              </w:rPr>
              <w:t>This app can batch process 4 - all families located in a specific folder and its sub folders or 3 – families from a list file. The list file is a simple .txt file which contains a full file path per family to be processed per row and can be created by the Family Reporter App.</w:t>
            </w:r>
          </w:p>
          <w:p w:rsidR="008E0F3E" w:rsidRDefault="008E0F3E" w:rsidP="00E848D1">
            <w:pPr>
              <w:rPr>
                <w:lang w:val="en-US"/>
              </w:rPr>
            </w:pPr>
            <w:r>
              <w:rPr>
                <w:lang w:val="en-US"/>
              </w:rPr>
              <w:t>P:\11</w:t>
            </w:r>
            <w:r w:rsidRPr="003D1650">
              <w:rPr>
                <w:lang w:val="en-US"/>
              </w:rPr>
              <w:t xml:space="preserve"> \</w:t>
            </w:r>
            <w:proofErr w:type="spellStart"/>
            <w:r w:rsidRPr="003D1650">
              <w:rPr>
                <w:lang w:val="en-US"/>
              </w:rPr>
              <w:t>Project_Revit</w:t>
            </w:r>
            <w:proofErr w:type="spellEnd"/>
            <w:r w:rsidRPr="003D1650">
              <w:rPr>
                <w:lang w:val="en-US"/>
              </w:rPr>
              <w:t xml:space="preserve"> Library\_Codebook Families\SE-4050-Tap.rfa</w:t>
            </w:r>
          </w:p>
        </w:tc>
      </w:tr>
      <w:tr w:rsidR="008E0F3E" w:rsidTr="00E848D1">
        <w:tc>
          <w:tcPr>
            <w:tcW w:w="1959" w:type="dxa"/>
          </w:tcPr>
          <w:p w:rsidR="008E0F3E" w:rsidRDefault="008E0F3E" w:rsidP="008E0F3E">
            <w:pPr>
              <w:rPr>
                <w:lang w:val="en-US"/>
              </w:rPr>
            </w:pPr>
            <w:r>
              <w:rPr>
                <w:lang w:val="en-US"/>
              </w:rPr>
              <w:t xml:space="preserve">5 – Create 3D Preview </w:t>
            </w:r>
          </w:p>
        </w:tc>
        <w:tc>
          <w:tcPr>
            <w:tcW w:w="7669" w:type="dxa"/>
          </w:tcPr>
          <w:p w:rsidR="008E0F3E" w:rsidRDefault="008E0F3E" w:rsidP="00E848D1">
            <w:pPr>
              <w:rPr>
                <w:lang w:val="en-US"/>
              </w:rPr>
            </w:pPr>
            <w:r>
              <w:rPr>
                <w:lang w:val="en-US"/>
              </w:rPr>
              <w:t>Creates a 3D view in the family and sets it as preview image for the family. It also saves out a .</w:t>
            </w:r>
            <w:proofErr w:type="spellStart"/>
            <w:r>
              <w:rPr>
                <w:lang w:val="en-US"/>
              </w:rPr>
              <w:t>png</w:t>
            </w:r>
            <w:proofErr w:type="spellEnd"/>
            <w:r>
              <w:rPr>
                <w:lang w:val="en-US"/>
              </w:rPr>
              <w:t xml:space="preserve"> file of that 3D view.</w:t>
            </w:r>
          </w:p>
        </w:tc>
      </w:tr>
      <w:tr w:rsidR="008E0F3E" w:rsidTr="00E848D1">
        <w:tc>
          <w:tcPr>
            <w:tcW w:w="1959" w:type="dxa"/>
          </w:tcPr>
          <w:p w:rsidR="008E0F3E" w:rsidRDefault="008E0F3E" w:rsidP="00E848D1">
            <w:pPr>
              <w:rPr>
                <w:lang w:val="en-US"/>
              </w:rPr>
            </w:pPr>
            <w:r>
              <w:rPr>
                <w:lang w:val="en-US"/>
              </w:rPr>
              <w:t>6 – Purge Unused</w:t>
            </w:r>
          </w:p>
        </w:tc>
        <w:tc>
          <w:tcPr>
            <w:tcW w:w="7669" w:type="dxa"/>
          </w:tcPr>
          <w:p w:rsidR="008E0F3E" w:rsidRDefault="008E0F3E" w:rsidP="00E848D1">
            <w:pPr>
              <w:rPr>
                <w:lang w:val="en-US"/>
              </w:rPr>
            </w:pPr>
            <w:r>
              <w:rPr>
                <w:lang w:val="en-US"/>
              </w:rPr>
              <w:t>Purges all unused nested families from the host family</w:t>
            </w:r>
          </w:p>
        </w:tc>
      </w:tr>
      <w:tr w:rsidR="008E0F3E" w:rsidTr="00E848D1">
        <w:tc>
          <w:tcPr>
            <w:tcW w:w="1959" w:type="dxa"/>
          </w:tcPr>
          <w:p w:rsidR="008E0F3E" w:rsidRDefault="008E0F3E" w:rsidP="0047417C">
            <w:pPr>
              <w:rPr>
                <w:lang w:val="en-US"/>
              </w:rPr>
            </w:pPr>
            <w:r>
              <w:rPr>
                <w:lang w:val="en-US"/>
              </w:rPr>
              <w:t xml:space="preserve">7 – </w:t>
            </w:r>
            <w:r w:rsidR="0047417C">
              <w:rPr>
                <w:lang w:val="en-US"/>
              </w:rPr>
              <w:t>Force Change</w:t>
            </w:r>
          </w:p>
        </w:tc>
        <w:tc>
          <w:tcPr>
            <w:tcW w:w="7669" w:type="dxa"/>
          </w:tcPr>
          <w:p w:rsidR="0047417C" w:rsidRDefault="0047417C" w:rsidP="0047417C">
            <w:pPr>
              <w:rPr>
                <w:lang w:val="en-US"/>
              </w:rPr>
            </w:pPr>
            <w:r>
              <w:rPr>
                <w:lang w:val="en-US"/>
              </w:rPr>
              <w:t xml:space="preserve">This option is useful in 2 scenarios: </w:t>
            </w:r>
          </w:p>
          <w:p w:rsidR="0047417C" w:rsidRDefault="0047417C" w:rsidP="0047417C">
            <w:pPr>
              <w:pStyle w:val="ListParagraph"/>
              <w:numPr>
                <w:ilvl w:val="0"/>
                <w:numId w:val="32"/>
              </w:numPr>
              <w:rPr>
                <w:lang w:val="en-US"/>
              </w:rPr>
            </w:pPr>
            <w:r>
              <w:rPr>
                <w:lang w:val="en-US"/>
              </w:rPr>
              <w:t>Revit refuses to acknowledge there was a change made to family property values</w:t>
            </w:r>
          </w:p>
          <w:p w:rsidR="008E0F3E" w:rsidRDefault="0047417C" w:rsidP="0047417C">
            <w:pPr>
              <w:pStyle w:val="ListParagraph"/>
              <w:numPr>
                <w:ilvl w:val="0"/>
                <w:numId w:val="32"/>
              </w:numPr>
              <w:rPr>
                <w:lang w:val="en-US"/>
              </w:rPr>
            </w:pPr>
            <w:r>
              <w:rPr>
                <w:lang w:val="en-US"/>
              </w:rPr>
              <w:t>A project file is re-used in another project and all families need to be re-linked to t</w:t>
            </w:r>
            <w:r w:rsidR="00376D9B">
              <w:rPr>
                <w:lang w:val="en-US"/>
              </w:rPr>
              <w:t>he new project library location to avoid accidental changes to families in the old project.</w:t>
            </w:r>
          </w:p>
          <w:p w:rsidR="0047417C" w:rsidRDefault="0047417C" w:rsidP="0047417C">
            <w:pPr>
              <w:pStyle w:val="ListParagraph"/>
              <w:numPr>
                <w:ilvl w:val="1"/>
                <w:numId w:val="32"/>
              </w:numPr>
              <w:rPr>
                <w:lang w:val="en-US"/>
              </w:rPr>
            </w:pPr>
            <w:r>
              <w:rPr>
                <w:lang w:val="en-US"/>
              </w:rPr>
              <w:t>Copy all families from the old project folder to the new project library folder</w:t>
            </w:r>
          </w:p>
          <w:p w:rsidR="0047417C" w:rsidRDefault="0047417C" w:rsidP="0047417C">
            <w:pPr>
              <w:pStyle w:val="ListParagraph"/>
              <w:numPr>
                <w:ilvl w:val="1"/>
                <w:numId w:val="32"/>
              </w:numPr>
              <w:rPr>
                <w:lang w:val="en-US"/>
              </w:rPr>
            </w:pPr>
            <w:r>
              <w:rPr>
                <w:lang w:val="en-US"/>
              </w:rPr>
              <w:t>Run Family Reporter with force change option ticked on new project library</w:t>
            </w:r>
          </w:p>
          <w:p w:rsidR="0047417C" w:rsidRPr="0047417C" w:rsidRDefault="0047417C" w:rsidP="00376D9B">
            <w:pPr>
              <w:pStyle w:val="ListParagraph"/>
              <w:numPr>
                <w:ilvl w:val="1"/>
                <w:numId w:val="32"/>
              </w:numPr>
              <w:rPr>
                <w:lang w:val="en-US"/>
              </w:rPr>
            </w:pPr>
            <w:r>
              <w:rPr>
                <w:lang w:val="en-US"/>
              </w:rPr>
              <w:t xml:space="preserve">Use </w:t>
            </w:r>
            <w:r w:rsidR="00376D9B">
              <w:rPr>
                <w:lang w:val="en-US"/>
              </w:rPr>
              <w:t xml:space="preserve">Reload Families / Reload Families Batch </w:t>
            </w:r>
            <w:r>
              <w:rPr>
                <w:lang w:val="en-US"/>
              </w:rPr>
              <w:t xml:space="preserve">to reload </w:t>
            </w:r>
            <w:r w:rsidR="00376D9B">
              <w:rPr>
                <w:lang w:val="en-US"/>
              </w:rPr>
              <w:t>families from the new project library location</w:t>
            </w:r>
          </w:p>
        </w:tc>
      </w:tr>
      <w:tr w:rsidR="008E0F3E" w:rsidTr="00E848D1">
        <w:tc>
          <w:tcPr>
            <w:tcW w:w="1959" w:type="dxa"/>
          </w:tcPr>
          <w:p w:rsidR="008E0F3E" w:rsidRDefault="0047417C" w:rsidP="00E848D1">
            <w:pPr>
              <w:rPr>
                <w:lang w:val="en-US"/>
              </w:rPr>
            </w:pPr>
            <w:r>
              <w:rPr>
                <w:lang w:val="en-US"/>
              </w:rPr>
              <w:t>8</w:t>
            </w:r>
            <w:r w:rsidR="008E0F3E">
              <w:rPr>
                <w:lang w:val="en-US"/>
              </w:rPr>
              <w:t xml:space="preserve"> - Cancel</w:t>
            </w:r>
          </w:p>
        </w:tc>
        <w:tc>
          <w:tcPr>
            <w:tcW w:w="7669" w:type="dxa"/>
          </w:tcPr>
          <w:p w:rsidR="008E0F3E" w:rsidRDefault="008E0F3E" w:rsidP="00E848D1">
            <w:pPr>
              <w:rPr>
                <w:lang w:val="en-US"/>
              </w:rPr>
            </w:pPr>
            <w:r>
              <w:rPr>
                <w:lang w:val="en-US"/>
              </w:rPr>
              <w:t>Cancels any user input and returns to Revit</w:t>
            </w:r>
          </w:p>
        </w:tc>
      </w:tr>
      <w:tr w:rsidR="008E0F3E" w:rsidTr="00E848D1">
        <w:tc>
          <w:tcPr>
            <w:tcW w:w="1959" w:type="dxa"/>
          </w:tcPr>
          <w:p w:rsidR="008E0F3E" w:rsidRDefault="0047417C" w:rsidP="008E0F3E">
            <w:pPr>
              <w:rPr>
                <w:lang w:val="en-US"/>
              </w:rPr>
            </w:pPr>
            <w:r>
              <w:rPr>
                <w:lang w:val="en-US"/>
              </w:rPr>
              <w:t>9</w:t>
            </w:r>
            <w:r w:rsidR="008E0F3E">
              <w:rPr>
                <w:lang w:val="en-US"/>
              </w:rPr>
              <w:t xml:space="preserve"> – Process Families (x)</w:t>
            </w:r>
          </w:p>
        </w:tc>
        <w:tc>
          <w:tcPr>
            <w:tcW w:w="7669" w:type="dxa"/>
          </w:tcPr>
          <w:p w:rsidR="008E0F3E" w:rsidRDefault="008E0F3E" w:rsidP="00DF2753">
            <w:pPr>
              <w:rPr>
                <w:lang w:val="en-US"/>
              </w:rPr>
            </w:pPr>
            <w:r>
              <w:rPr>
                <w:lang w:val="en-US"/>
              </w:rPr>
              <w:t>Will start to process all highlighted families. The number of families to be processed is shown in brackets. After completion a ‘Finished’ Message will be displayed.</w:t>
            </w:r>
          </w:p>
        </w:tc>
      </w:tr>
    </w:tbl>
    <w:p w:rsidR="008E0F3E" w:rsidRDefault="008E0F3E" w:rsidP="003F389C">
      <w:pPr>
        <w:rPr>
          <w:lang w:val="en-US"/>
        </w:rPr>
      </w:pPr>
    </w:p>
    <w:p w:rsidR="00986755" w:rsidRDefault="00986755" w:rsidP="003F389C">
      <w:pPr>
        <w:rPr>
          <w:lang w:val="en-US"/>
        </w:rPr>
        <w:sectPr w:rsidR="00986755" w:rsidSect="009D3C9A">
          <w:headerReference w:type="first" r:id="rId25"/>
          <w:pgSz w:w="11907" w:h="16840" w:code="9"/>
          <w:pgMar w:top="1600" w:right="1134" w:bottom="1000" w:left="1361" w:header="1080" w:footer="240" w:gutter="0"/>
          <w:cols w:space="708"/>
          <w:titlePg/>
          <w:docGrid w:linePitch="360"/>
        </w:sectPr>
      </w:pPr>
    </w:p>
    <w:p w:rsidR="008E0F3E" w:rsidRPr="00150278" w:rsidRDefault="008E0F3E" w:rsidP="003F389C">
      <w:pPr>
        <w:rPr>
          <w:lang w:val="en-US"/>
        </w:rPr>
      </w:pPr>
    </w:p>
    <w:p w:rsidR="00986755" w:rsidRPr="00986755" w:rsidRDefault="00986755" w:rsidP="00986755">
      <w:pPr>
        <w:pStyle w:val="Heading1"/>
        <w:numPr>
          <w:ilvl w:val="0"/>
          <w:numId w:val="30"/>
        </w:numPr>
        <w:rPr>
          <w:lang w:val="en-US"/>
        </w:rPr>
      </w:pPr>
      <w:r w:rsidRPr="00986755">
        <w:rPr>
          <w:szCs w:val="18"/>
          <w:lang w:val="en-US"/>
        </w:rPr>
        <w:t xml:space="preserve">family </w:t>
      </w:r>
      <w:r>
        <w:rPr>
          <w:szCs w:val="18"/>
          <w:lang w:val="en-US"/>
        </w:rPr>
        <w:t>Updater</w:t>
      </w:r>
      <w:r w:rsidRPr="00986755">
        <w:rPr>
          <w:lang w:val="en-US"/>
        </w:rPr>
        <w:t>- PReface</w:t>
      </w:r>
    </w:p>
    <w:p w:rsidR="00986755" w:rsidRDefault="00986755" w:rsidP="00986755">
      <w:pPr>
        <w:rPr>
          <w:lang w:val="en-US"/>
        </w:rPr>
      </w:pPr>
    </w:p>
    <w:p w:rsidR="00986755" w:rsidRDefault="00986755" w:rsidP="00986755">
      <w:pPr>
        <w:rPr>
          <w:lang w:val="en-US"/>
        </w:rPr>
      </w:pPr>
      <w:proofErr w:type="gramStart"/>
      <w:r>
        <w:rPr>
          <w:lang w:val="en-US"/>
        </w:rPr>
        <w:t xml:space="preserve">The ‘Family Updater” app is used to bulk change parameter values in families depending on </w:t>
      </w:r>
      <w:r w:rsidR="00DF2753">
        <w:rPr>
          <w:lang w:val="en-US"/>
        </w:rPr>
        <w:t>the family type.</w:t>
      </w:r>
      <w:proofErr w:type="gramEnd"/>
      <w:r w:rsidR="00DF2753">
        <w:rPr>
          <w:lang w:val="en-US"/>
        </w:rPr>
        <w:t xml:space="preserve"> It requires an excel sheet created from the ‘</w:t>
      </w:r>
      <w:proofErr w:type="spellStart"/>
      <w:r w:rsidR="00DF2753" w:rsidRPr="009B235D">
        <w:rPr>
          <w:lang w:val="en-US"/>
        </w:rPr>
        <w:t>Family_Report_FamilyTypes</w:t>
      </w:r>
      <w:proofErr w:type="spellEnd"/>
      <w:r w:rsidR="00DF2753" w:rsidRPr="009B235D">
        <w:rPr>
          <w:lang w:val="en-US"/>
        </w:rPr>
        <w:t xml:space="preserve"> Log</w:t>
      </w:r>
      <w:r w:rsidR="00DF2753">
        <w:rPr>
          <w:lang w:val="en-US"/>
        </w:rPr>
        <w:t>.txt’ created by the ‘Family Reporter’ App.</w:t>
      </w:r>
    </w:p>
    <w:p w:rsidR="00DF2753" w:rsidRDefault="00DF2753" w:rsidP="00DF2753">
      <w:pPr>
        <w:rPr>
          <w:lang w:val="en-US"/>
        </w:rPr>
      </w:pPr>
      <w:r>
        <w:rPr>
          <w:lang w:val="en-US"/>
        </w:rPr>
        <w:t>An example would be a set of families where one want to change the parameter value of the parameter ‘HFBS Group’ from let’s say ‘1’ to ‘2’.</w:t>
      </w:r>
    </w:p>
    <w:p w:rsidR="00DF2753" w:rsidRDefault="00DF2753" w:rsidP="00DF2753">
      <w:pPr>
        <w:pStyle w:val="Heading1"/>
        <w:numPr>
          <w:ilvl w:val="0"/>
          <w:numId w:val="30"/>
        </w:numPr>
        <w:rPr>
          <w:lang w:val="en-US"/>
        </w:rPr>
      </w:pPr>
      <w:r w:rsidRPr="00986755">
        <w:rPr>
          <w:szCs w:val="18"/>
          <w:lang w:val="en-US"/>
        </w:rPr>
        <w:t xml:space="preserve">family </w:t>
      </w:r>
      <w:r>
        <w:rPr>
          <w:szCs w:val="18"/>
          <w:lang w:val="en-US"/>
        </w:rPr>
        <w:t>Updater</w:t>
      </w:r>
      <w:r w:rsidRPr="00986755">
        <w:rPr>
          <w:lang w:val="en-US"/>
        </w:rPr>
        <w:t xml:space="preserve">- </w:t>
      </w:r>
      <w:r>
        <w:rPr>
          <w:lang w:val="en-US"/>
        </w:rPr>
        <w:t>User Interface</w:t>
      </w:r>
    </w:p>
    <w:p w:rsidR="00DF2753" w:rsidRDefault="00DF2753" w:rsidP="00DF2753">
      <w:pPr>
        <w:rPr>
          <w:lang w:val="en-US"/>
        </w:rPr>
      </w:pPr>
    </w:p>
    <w:p w:rsidR="00DF2753" w:rsidRDefault="00DF2753" w:rsidP="00DF2753">
      <w:pPr>
        <w:rPr>
          <w:lang w:val="en-US"/>
        </w:rPr>
      </w:pPr>
      <w:r>
        <w:rPr>
          <w:noProof/>
        </w:rPr>
        <w:drawing>
          <wp:inline distT="0" distB="0" distL="0" distR="0">
            <wp:extent cx="5976620" cy="4321175"/>
            <wp:effectExtent l="19050" t="0" r="5080" b="3175"/>
            <wp:docPr id="29" name="Picture 28" descr="GUI-UpdateFamilyParameterValues-Main-do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UI-UpdateFamilyParameterValues-Main-doc.png"/>
                    <pic:cNvPicPr/>
                  </pic:nvPicPr>
                  <pic:blipFill>
                    <a:blip r:embed="rId26" cstate="print"/>
                    <a:stretch>
                      <a:fillRect/>
                    </a:stretch>
                  </pic:blipFill>
                  <pic:spPr>
                    <a:xfrm>
                      <a:off x="0" y="0"/>
                      <a:ext cx="5976620" cy="4321175"/>
                    </a:xfrm>
                    <a:prstGeom prst="rect">
                      <a:avLst/>
                    </a:prstGeom>
                  </pic:spPr>
                </pic:pic>
              </a:graphicData>
            </a:graphic>
          </wp:inline>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959"/>
        <w:gridCol w:w="7669"/>
      </w:tblGrid>
      <w:tr w:rsidR="00DF2753" w:rsidTr="00E848D1">
        <w:tc>
          <w:tcPr>
            <w:tcW w:w="1959" w:type="dxa"/>
          </w:tcPr>
          <w:p w:rsidR="00DF2753" w:rsidRDefault="00DF2753" w:rsidP="00E848D1">
            <w:pPr>
              <w:rPr>
                <w:lang w:val="en-US"/>
              </w:rPr>
            </w:pPr>
            <w:r>
              <w:rPr>
                <w:lang w:val="en-US"/>
              </w:rPr>
              <w:t>1 – Family List</w:t>
            </w:r>
          </w:p>
        </w:tc>
        <w:tc>
          <w:tcPr>
            <w:tcW w:w="7669" w:type="dxa"/>
          </w:tcPr>
          <w:p w:rsidR="00DF2753" w:rsidRDefault="00DF2753" w:rsidP="00DF2753">
            <w:pPr>
              <w:rPr>
                <w:lang w:val="en-US"/>
              </w:rPr>
            </w:pPr>
            <w:r>
              <w:rPr>
                <w:lang w:val="en-US"/>
              </w:rPr>
              <w:t>The family list window displays all families contained in a list file.</w:t>
            </w:r>
          </w:p>
        </w:tc>
      </w:tr>
      <w:tr w:rsidR="00DF2753" w:rsidTr="00E848D1">
        <w:tc>
          <w:tcPr>
            <w:tcW w:w="1959" w:type="dxa"/>
          </w:tcPr>
          <w:p w:rsidR="00DF2753" w:rsidRDefault="00DF2753" w:rsidP="00E848D1">
            <w:pPr>
              <w:rPr>
                <w:lang w:val="en-US"/>
              </w:rPr>
            </w:pPr>
            <w:r>
              <w:rPr>
                <w:lang w:val="en-US"/>
              </w:rPr>
              <w:t>2 – Selection Options</w:t>
            </w:r>
          </w:p>
        </w:tc>
        <w:tc>
          <w:tcPr>
            <w:tcW w:w="7669" w:type="dxa"/>
          </w:tcPr>
          <w:p w:rsidR="00DF2753" w:rsidRDefault="00DF2753" w:rsidP="00E848D1">
            <w:pPr>
              <w:rPr>
                <w:lang w:val="en-US"/>
              </w:rPr>
            </w:pPr>
            <w:r>
              <w:rPr>
                <w:lang w:val="en-US"/>
              </w:rPr>
              <w:t xml:space="preserve">These are the standard selection options aiming to help to manage larger family lists. </w:t>
            </w:r>
          </w:p>
        </w:tc>
      </w:tr>
      <w:tr w:rsidR="00DF2753" w:rsidTr="00E848D1">
        <w:tc>
          <w:tcPr>
            <w:tcW w:w="1959" w:type="dxa"/>
          </w:tcPr>
          <w:p w:rsidR="00DF2753" w:rsidRDefault="00DF2753" w:rsidP="00DF2753">
            <w:pPr>
              <w:rPr>
                <w:lang w:val="en-US"/>
              </w:rPr>
            </w:pPr>
            <w:r>
              <w:rPr>
                <w:lang w:val="en-US"/>
              </w:rPr>
              <w:t>3  – Open from List</w:t>
            </w:r>
          </w:p>
        </w:tc>
        <w:tc>
          <w:tcPr>
            <w:tcW w:w="7669" w:type="dxa"/>
          </w:tcPr>
          <w:p w:rsidR="00DF2753" w:rsidRDefault="00DF2753" w:rsidP="00E848D1">
            <w:pPr>
              <w:rPr>
                <w:lang w:val="en-US"/>
              </w:rPr>
            </w:pPr>
            <w:r>
              <w:rPr>
                <w:lang w:val="en-US"/>
              </w:rPr>
              <w:t>This app can only batch process families from a list file. The list file is an Excel document derived from a  ‘</w:t>
            </w:r>
            <w:proofErr w:type="spellStart"/>
            <w:r w:rsidRPr="009B235D">
              <w:rPr>
                <w:lang w:val="en-US"/>
              </w:rPr>
              <w:t>Family_Report_FamilyTypes</w:t>
            </w:r>
            <w:proofErr w:type="spellEnd"/>
            <w:r w:rsidRPr="009B235D">
              <w:rPr>
                <w:lang w:val="en-US"/>
              </w:rPr>
              <w:t xml:space="preserve"> Log</w:t>
            </w:r>
            <w:r>
              <w:rPr>
                <w:lang w:val="en-US"/>
              </w:rPr>
              <w:t>.txt’ created by the ‘Family Reporter’ App.</w:t>
            </w:r>
          </w:p>
        </w:tc>
      </w:tr>
      <w:tr w:rsidR="00DF2753" w:rsidTr="00E848D1">
        <w:tc>
          <w:tcPr>
            <w:tcW w:w="1959" w:type="dxa"/>
          </w:tcPr>
          <w:p w:rsidR="00DF2753" w:rsidRDefault="00DF2753" w:rsidP="00E848D1">
            <w:pPr>
              <w:rPr>
                <w:lang w:val="en-US"/>
              </w:rPr>
            </w:pPr>
            <w:r>
              <w:rPr>
                <w:lang w:val="en-US"/>
              </w:rPr>
              <w:t>7 - Cancel</w:t>
            </w:r>
          </w:p>
        </w:tc>
        <w:tc>
          <w:tcPr>
            <w:tcW w:w="7669" w:type="dxa"/>
          </w:tcPr>
          <w:p w:rsidR="00DF2753" w:rsidRDefault="00DF2753" w:rsidP="00E848D1">
            <w:pPr>
              <w:rPr>
                <w:lang w:val="en-US"/>
              </w:rPr>
            </w:pPr>
            <w:r>
              <w:rPr>
                <w:lang w:val="en-US"/>
              </w:rPr>
              <w:t>Cancels any user input and returns to Revit</w:t>
            </w:r>
          </w:p>
        </w:tc>
      </w:tr>
      <w:tr w:rsidR="00DF2753" w:rsidTr="00E848D1">
        <w:tc>
          <w:tcPr>
            <w:tcW w:w="1959" w:type="dxa"/>
          </w:tcPr>
          <w:p w:rsidR="00DF2753" w:rsidRDefault="00DF2753" w:rsidP="00E848D1">
            <w:pPr>
              <w:rPr>
                <w:lang w:val="en-US"/>
              </w:rPr>
            </w:pPr>
            <w:r>
              <w:rPr>
                <w:lang w:val="en-US"/>
              </w:rPr>
              <w:t>8 – Process Families (x)</w:t>
            </w:r>
          </w:p>
        </w:tc>
        <w:tc>
          <w:tcPr>
            <w:tcW w:w="7669" w:type="dxa"/>
          </w:tcPr>
          <w:p w:rsidR="00DF2753" w:rsidRDefault="00DF2753" w:rsidP="00DF2753">
            <w:pPr>
              <w:rPr>
                <w:lang w:val="en-US"/>
              </w:rPr>
            </w:pPr>
            <w:r>
              <w:rPr>
                <w:lang w:val="en-US"/>
              </w:rPr>
              <w:t>Will start to process all highlighted families. The number of families to be processed is shown in brackets. After completion a ‘Finished’ Message will be displayed.</w:t>
            </w:r>
          </w:p>
        </w:tc>
      </w:tr>
    </w:tbl>
    <w:p w:rsidR="00DF2753" w:rsidRDefault="00DF2753" w:rsidP="00986755">
      <w:pPr>
        <w:rPr>
          <w:lang w:val="en-US"/>
        </w:rPr>
      </w:pPr>
    </w:p>
    <w:p w:rsidR="00DF2753" w:rsidRDefault="00DF2753" w:rsidP="008D3774">
      <w:pPr>
        <w:rPr>
          <w:lang w:val="en-US"/>
        </w:rPr>
        <w:sectPr w:rsidR="00DF2753" w:rsidSect="009D3C9A">
          <w:headerReference w:type="first" r:id="rId27"/>
          <w:pgSz w:w="11907" w:h="16840" w:code="9"/>
          <w:pgMar w:top="1600" w:right="1134" w:bottom="1000" w:left="1361" w:header="1080" w:footer="240" w:gutter="0"/>
          <w:cols w:space="708"/>
          <w:titlePg/>
          <w:docGrid w:linePitch="360"/>
        </w:sectPr>
      </w:pPr>
    </w:p>
    <w:p w:rsidR="00DF2753" w:rsidRPr="00DF2753" w:rsidRDefault="00DF2753" w:rsidP="00DF2753">
      <w:pPr>
        <w:pStyle w:val="Heading1"/>
        <w:numPr>
          <w:ilvl w:val="0"/>
          <w:numId w:val="31"/>
        </w:numPr>
        <w:rPr>
          <w:lang w:val="en-US"/>
        </w:rPr>
      </w:pPr>
      <w:r>
        <w:rPr>
          <w:szCs w:val="18"/>
          <w:lang w:val="en-US"/>
        </w:rPr>
        <w:lastRenderedPageBreak/>
        <w:t xml:space="preserve">Add Shared Parameter </w:t>
      </w:r>
      <w:r w:rsidRPr="00DF2753">
        <w:rPr>
          <w:lang w:val="en-US"/>
        </w:rPr>
        <w:t>- PReface</w:t>
      </w:r>
    </w:p>
    <w:p w:rsidR="00DF2753" w:rsidRDefault="00DF2753" w:rsidP="00DF2753">
      <w:pPr>
        <w:rPr>
          <w:lang w:val="en-US"/>
        </w:rPr>
      </w:pPr>
    </w:p>
    <w:p w:rsidR="00DF2753" w:rsidRDefault="00DF2753" w:rsidP="00DF2753">
      <w:pPr>
        <w:rPr>
          <w:lang w:val="en-US"/>
        </w:rPr>
      </w:pPr>
      <w:r>
        <w:rPr>
          <w:lang w:val="en-US"/>
        </w:rPr>
        <w:t>The ‘Add Shared Parameter’ app can be used in 2 scenarios: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814"/>
        <w:gridCol w:w="4814"/>
      </w:tblGrid>
      <w:tr w:rsidR="00624175" w:rsidTr="00624175">
        <w:tc>
          <w:tcPr>
            <w:tcW w:w="4814" w:type="dxa"/>
          </w:tcPr>
          <w:p w:rsidR="00624175" w:rsidRDefault="00624175" w:rsidP="00DF2753">
            <w:pPr>
              <w:rPr>
                <w:lang w:val="en-US"/>
              </w:rPr>
            </w:pPr>
            <w:r>
              <w:rPr>
                <w:lang w:val="en-US"/>
              </w:rPr>
              <w:t>Scenario</w:t>
            </w:r>
          </w:p>
        </w:tc>
        <w:tc>
          <w:tcPr>
            <w:tcW w:w="4814" w:type="dxa"/>
          </w:tcPr>
          <w:p w:rsidR="00624175" w:rsidRDefault="00624175" w:rsidP="00DF2753">
            <w:pPr>
              <w:rPr>
                <w:lang w:val="en-US"/>
              </w:rPr>
            </w:pPr>
            <w:r>
              <w:rPr>
                <w:lang w:val="en-US"/>
              </w:rPr>
              <w:t>Availability</w:t>
            </w:r>
          </w:p>
        </w:tc>
      </w:tr>
      <w:tr w:rsidR="00624175" w:rsidTr="00624175">
        <w:tc>
          <w:tcPr>
            <w:tcW w:w="4814" w:type="dxa"/>
          </w:tcPr>
          <w:p w:rsidR="00624175" w:rsidRPr="00624175" w:rsidRDefault="00624175" w:rsidP="00624175">
            <w:pPr>
              <w:pStyle w:val="ListParagraph"/>
              <w:numPr>
                <w:ilvl w:val="0"/>
                <w:numId w:val="18"/>
              </w:numPr>
              <w:rPr>
                <w:lang w:val="en-US"/>
              </w:rPr>
            </w:pPr>
            <w:r w:rsidRPr="00624175">
              <w:rPr>
                <w:lang w:val="en-US"/>
              </w:rPr>
              <w:t>add parameters to an open family file</w:t>
            </w:r>
          </w:p>
        </w:tc>
        <w:tc>
          <w:tcPr>
            <w:tcW w:w="4814" w:type="dxa"/>
          </w:tcPr>
          <w:p w:rsidR="00624175" w:rsidRDefault="00624175" w:rsidP="00624175">
            <w:pPr>
              <w:rPr>
                <w:lang w:val="en-US"/>
              </w:rPr>
            </w:pPr>
            <w:r>
              <w:rPr>
                <w:lang w:val="en-US"/>
              </w:rPr>
              <w:t>Only available when app is started in a Revit Family File</w:t>
            </w:r>
          </w:p>
        </w:tc>
      </w:tr>
      <w:tr w:rsidR="00624175" w:rsidTr="00624175">
        <w:tc>
          <w:tcPr>
            <w:tcW w:w="4814" w:type="dxa"/>
          </w:tcPr>
          <w:p w:rsidR="00624175" w:rsidRPr="00624175" w:rsidRDefault="00624175" w:rsidP="00624175">
            <w:pPr>
              <w:pStyle w:val="ListParagraph"/>
              <w:numPr>
                <w:ilvl w:val="0"/>
                <w:numId w:val="18"/>
              </w:numPr>
              <w:rPr>
                <w:lang w:val="en-US"/>
              </w:rPr>
            </w:pPr>
            <w:r w:rsidRPr="00624175">
              <w:rPr>
                <w:lang w:val="en-US"/>
              </w:rPr>
              <w:t>add the same parameters to multiple families</w:t>
            </w:r>
          </w:p>
        </w:tc>
        <w:tc>
          <w:tcPr>
            <w:tcW w:w="4814" w:type="dxa"/>
          </w:tcPr>
          <w:p w:rsidR="00624175" w:rsidRDefault="00624175" w:rsidP="00DF2753">
            <w:pPr>
              <w:rPr>
                <w:lang w:val="en-US"/>
              </w:rPr>
            </w:pPr>
            <w:r>
              <w:rPr>
                <w:lang w:val="en-US"/>
              </w:rPr>
              <w:t>Only available when app is started in a Revit Project file</w:t>
            </w:r>
          </w:p>
        </w:tc>
      </w:tr>
    </w:tbl>
    <w:p w:rsidR="00624175" w:rsidRPr="00624175" w:rsidRDefault="00624175" w:rsidP="00624175">
      <w:pPr>
        <w:rPr>
          <w:lang w:val="en-US"/>
        </w:rPr>
      </w:pPr>
    </w:p>
    <w:p w:rsidR="00624175" w:rsidRDefault="00624175" w:rsidP="00624175">
      <w:pPr>
        <w:pStyle w:val="Heading1"/>
        <w:numPr>
          <w:ilvl w:val="0"/>
          <w:numId w:val="31"/>
        </w:numPr>
        <w:rPr>
          <w:lang w:val="en-US"/>
        </w:rPr>
      </w:pPr>
      <w:r>
        <w:rPr>
          <w:szCs w:val="18"/>
          <w:lang w:val="en-US"/>
        </w:rPr>
        <w:t xml:space="preserve">Add Shared Parameter </w:t>
      </w:r>
      <w:r>
        <w:rPr>
          <w:lang w:val="en-US"/>
        </w:rPr>
        <w:t>–</w:t>
      </w:r>
      <w:r w:rsidRPr="00DF2753">
        <w:rPr>
          <w:lang w:val="en-US"/>
        </w:rPr>
        <w:t xml:space="preserve"> </w:t>
      </w:r>
      <w:r>
        <w:rPr>
          <w:lang w:val="en-US"/>
        </w:rPr>
        <w:t>User Interface</w:t>
      </w:r>
    </w:p>
    <w:p w:rsidR="00624175" w:rsidRDefault="00624175" w:rsidP="00624175">
      <w:pPr>
        <w:rPr>
          <w:lang w:val="en-US"/>
        </w:rPr>
      </w:pPr>
    </w:p>
    <w:p w:rsidR="00624175" w:rsidRDefault="00624175" w:rsidP="00624175">
      <w:pPr>
        <w:rPr>
          <w:lang w:val="en-US"/>
        </w:rPr>
      </w:pPr>
      <w:r>
        <w:rPr>
          <w:noProof/>
        </w:rPr>
        <w:drawing>
          <wp:inline distT="0" distB="0" distL="0" distR="0">
            <wp:extent cx="5976620" cy="2517140"/>
            <wp:effectExtent l="19050" t="0" r="5080" b="0"/>
            <wp:docPr id="33" name="Picture 32" descr="GUI-AddSharedparamterToFamily-Main-do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UI-AddSharedparamterToFamily-Main-doc.png"/>
                    <pic:cNvPicPr/>
                  </pic:nvPicPr>
                  <pic:blipFill>
                    <a:blip r:embed="rId28" cstate="print"/>
                    <a:stretch>
                      <a:fillRect/>
                    </a:stretch>
                  </pic:blipFill>
                  <pic:spPr>
                    <a:xfrm>
                      <a:off x="0" y="0"/>
                      <a:ext cx="5976620" cy="2517140"/>
                    </a:xfrm>
                    <a:prstGeom prst="rect">
                      <a:avLst/>
                    </a:prstGeom>
                  </pic:spPr>
                </pic:pic>
              </a:graphicData>
            </a:graphic>
          </wp:inline>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959"/>
        <w:gridCol w:w="7669"/>
      </w:tblGrid>
      <w:tr w:rsidR="00624175" w:rsidTr="00E848D1">
        <w:tc>
          <w:tcPr>
            <w:tcW w:w="1959" w:type="dxa"/>
          </w:tcPr>
          <w:p w:rsidR="00624175" w:rsidRDefault="00624175" w:rsidP="00624175">
            <w:pPr>
              <w:rPr>
                <w:lang w:val="en-US"/>
              </w:rPr>
            </w:pPr>
            <w:r>
              <w:rPr>
                <w:lang w:val="en-US"/>
              </w:rPr>
              <w:t>1 – Shared Parameter File</w:t>
            </w:r>
          </w:p>
        </w:tc>
        <w:tc>
          <w:tcPr>
            <w:tcW w:w="7669" w:type="dxa"/>
          </w:tcPr>
          <w:p w:rsidR="00624175" w:rsidRDefault="00624175" w:rsidP="00E848D1">
            <w:pPr>
              <w:rPr>
                <w:lang w:val="en-US"/>
              </w:rPr>
            </w:pPr>
            <w:r>
              <w:rPr>
                <w:lang w:val="en-US"/>
              </w:rPr>
              <w:t>The file path to the shared parameter file</w:t>
            </w:r>
          </w:p>
        </w:tc>
      </w:tr>
      <w:tr w:rsidR="00624175" w:rsidTr="00E848D1">
        <w:tc>
          <w:tcPr>
            <w:tcW w:w="1959" w:type="dxa"/>
          </w:tcPr>
          <w:p w:rsidR="00624175" w:rsidRDefault="00624175" w:rsidP="00624175">
            <w:pPr>
              <w:rPr>
                <w:lang w:val="en-US"/>
              </w:rPr>
            </w:pPr>
            <w:r>
              <w:rPr>
                <w:lang w:val="en-US"/>
              </w:rPr>
              <w:t>2/4 – Open file dialogue</w:t>
            </w:r>
          </w:p>
        </w:tc>
        <w:tc>
          <w:tcPr>
            <w:tcW w:w="7669" w:type="dxa"/>
          </w:tcPr>
          <w:p w:rsidR="00624175" w:rsidRDefault="00624175" w:rsidP="00E848D1">
            <w:pPr>
              <w:rPr>
                <w:lang w:val="en-US"/>
              </w:rPr>
            </w:pPr>
            <w:r>
              <w:rPr>
                <w:lang w:val="en-US"/>
              </w:rPr>
              <w:t xml:space="preserve">Displays an open file dialogue where the user can select the file required </w:t>
            </w:r>
          </w:p>
        </w:tc>
      </w:tr>
      <w:tr w:rsidR="00624175" w:rsidTr="00E848D1">
        <w:tc>
          <w:tcPr>
            <w:tcW w:w="1959" w:type="dxa"/>
          </w:tcPr>
          <w:p w:rsidR="00624175" w:rsidRDefault="00624175" w:rsidP="00624175">
            <w:pPr>
              <w:rPr>
                <w:lang w:val="en-US"/>
              </w:rPr>
            </w:pPr>
            <w:r>
              <w:rPr>
                <w:lang w:val="en-US"/>
              </w:rPr>
              <w:t>3  – Parameter to Add File</w:t>
            </w:r>
          </w:p>
        </w:tc>
        <w:tc>
          <w:tcPr>
            <w:tcW w:w="7669" w:type="dxa"/>
          </w:tcPr>
          <w:p w:rsidR="00624175" w:rsidRDefault="00624175" w:rsidP="00E848D1">
            <w:pPr>
              <w:rPr>
                <w:lang w:val="en-US"/>
              </w:rPr>
            </w:pPr>
            <w:r>
              <w:rPr>
                <w:lang w:val="en-US"/>
              </w:rPr>
              <w:t xml:space="preserve">This is a simple text file describing: </w:t>
            </w:r>
          </w:p>
          <w:p w:rsidR="00624175" w:rsidRDefault="00624175" w:rsidP="00624175">
            <w:pPr>
              <w:pStyle w:val="ListParagraph"/>
              <w:numPr>
                <w:ilvl w:val="0"/>
                <w:numId w:val="18"/>
              </w:numPr>
              <w:rPr>
                <w:lang w:val="en-US"/>
              </w:rPr>
            </w:pPr>
            <w:r w:rsidRPr="00624175">
              <w:rPr>
                <w:lang w:val="en-US"/>
              </w:rPr>
              <w:t>which parameter is to be a</w:t>
            </w:r>
            <w:r>
              <w:rPr>
                <w:lang w:val="en-US"/>
              </w:rPr>
              <w:t>dded</w:t>
            </w:r>
          </w:p>
          <w:p w:rsidR="00624175" w:rsidRDefault="00624175" w:rsidP="00624175">
            <w:pPr>
              <w:pStyle w:val="ListParagraph"/>
              <w:numPr>
                <w:ilvl w:val="0"/>
                <w:numId w:val="18"/>
              </w:numPr>
              <w:rPr>
                <w:lang w:val="en-US"/>
              </w:rPr>
            </w:pPr>
            <w:r>
              <w:rPr>
                <w:lang w:val="en-US"/>
              </w:rPr>
              <w:t>what category to add it under</w:t>
            </w:r>
          </w:p>
          <w:p w:rsidR="00624175" w:rsidRDefault="00624175" w:rsidP="00624175">
            <w:pPr>
              <w:pStyle w:val="ListParagraph"/>
              <w:numPr>
                <w:ilvl w:val="0"/>
                <w:numId w:val="18"/>
              </w:numPr>
              <w:rPr>
                <w:lang w:val="en-US"/>
              </w:rPr>
            </w:pPr>
            <w:r>
              <w:rPr>
                <w:lang w:val="en-US"/>
              </w:rPr>
              <w:t>whether it is a type or instance parameter</w:t>
            </w:r>
          </w:p>
          <w:p w:rsidR="00624175" w:rsidRPr="00624175" w:rsidRDefault="00624175" w:rsidP="00624175">
            <w:pPr>
              <w:rPr>
                <w:lang w:val="en-US"/>
              </w:rPr>
            </w:pPr>
            <w:r>
              <w:rPr>
                <w:lang w:val="en-US"/>
              </w:rPr>
              <w:t>For more details on this file refer to section 3</w:t>
            </w:r>
          </w:p>
        </w:tc>
      </w:tr>
      <w:tr w:rsidR="00624175" w:rsidTr="00E848D1">
        <w:tc>
          <w:tcPr>
            <w:tcW w:w="1959" w:type="dxa"/>
          </w:tcPr>
          <w:p w:rsidR="00624175" w:rsidRDefault="00624175" w:rsidP="00624175">
            <w:pPr>
              <w:rPr>
                <w:lang w:val="en-US"/>
              </w:rPr>
            </w:pPr>
            <w:r>
              <w:rPr>
                <w:lang w:val="en-US"/>
              </w:rPr>
              <w:t xml:space="preserve">5 </w:t>
            </w:r>
            <w:proofErr w:type="gramStart"/>
            <w:r>
              <w:rPr>
                <w:lang w:val="en-US"/>
              </w:rPr>
              <w:t>Batch</w:t>
            </w:r>
            <w:proofErr w:type="gramEnd"/>
            <w:r>
              <w:rPr>
                <w:lang w:val="en-US"/>
              </w:rPr>
              <w:t>…</w:t>
            </w:r>
          </w:p>
        </w:tc>
        <w:tc>
          <w:tcPr>
            <w:tcW w:w="7669" w:type="dxa"/>
          </w:tcPr>
          <w:p w:rsidR="00624175" w:rsidRDefault="00624175" w:rsidP="00E848D1">
            <w:pPr>
              <w:rPr>
                <w:lang w:val="en-US"/>
              </w:rPr>
            </w:pPr>
            <w:r>
              <w:rPr>
                <w:lang w:val="en-US"/>
              </w:rPr>
              <w:t>This option is only available when the app is started in a project file (not a family file).</w:t>
            </w:r>
          </w:p>
        </w:tc>
      </w:tr>
      <w:tr w:rsidR="00624175" w:rsidTr="00E848D1">
        <w:tc>
          <w:tcPr>
            <w:tcW w:w="1959" w:type="dxa"/>
          </w:tcPr>
          <w:p w:rsidR="00624175" w:rsidRDefault="00624175" w:rsidP="00624175">
            <w:pPr>
              <w:rPr>
                <w:lang w:val="en-US"/>
              </w:rPr>
            </w:pPr>
            <w:r>
              <w:rPr>
                <w:lang w:val="en-US"/>
              </w:rPr>
              <w:t>6 – Enable Batch processing</w:t>
            </w:r>
          </w:p>
        </w:tc>
        <w:tc>
          <w:tcPr>
            <w:tcW w:w="7669" w:type="dxa"/>
          </w:tcPr>
          <w:p w:rsidR="00624175" w:rsidRDefault="00624175" w:rsidP="00624175">
            <w:pPr>
              <w:rPr>
                <w:lang w:val="en-US"/>
              </w:rPr>
            </w:pPr>
            <w:r>
              <w:rPr>
                <w:lang w:val="en-US"/>
              </w:rPr>
              <w:t>Check this box if you need to add the same shared parameters to multiple families.</w:t>
            </w:r>
          </w:p>
        </w:tc>
      </w:tr>
      <w:tr w:rsidR="00624175" w:rsidTr="00E848D1">
        <w:tc>
          <w:tcPr>
            <w:tcW w:w="1959" w:type="dxa"/>
          </w:tcPr>
          <w:p w:rsidR="00624175" w:rsidRDefault="00624175" w:rsidP="00624175">
            <w:pPr>
              <w:rPr>
                <w:lang w:val="en-US"/>
              </w:rPr>
            </w:pPr>
            <w:r>
              <w:rPr>
                <w:lang w:val="en-US"/>
              </w:rPr>
              <w:t>7 – Folder Path</w:t>
            </w:r>
          </w:p>
        </w:tc>
        <w:tc>
          <w:tcPr>
            <w:tcW w:w="7669" w:type="dxa"/>
          </w:tcPr>
          <w:p w:rsidR="00624175" w:rsidRDefault="00624175" w:rsidP="00003739">
            <w:pPr>
              <w:rPr>
                <w:lang w:val="en-US"/>
              </w:rPr>
            </w:pPr>
            <w:r>
              <w:rPr>
                <w:lang w:val="en-US"/>
              </w:rPr>
              <w:t xml:space="preserve">Path to folder containing all families </w:t>
            </w:r>
            <w:r w:rsidR="00003739">
              <w:rPr>
                <w:lang w:val="en-US"/>
              </w:rPr>
              <w:t>which require parameters to be added to. It can directly be copied and paste from windows explorer.</w:t>
            </w:r>
          </w:p>
        </w:tc>
      </w:tr>
      <w:tr w:rsidR="00003739" w:rsidTr="00E848D1">
        <w:tc>
          <w:tcPr>
            <w:tcW w:w="1959" w:type="dxa"/>
          </w:tcPr>
          <w:p w:rsidR="00003739" w:rsidRDefault="00003739" w:rsidP="00624175">
            <w:pPr>
              <w:rPr>
                <w:lang w:val="en-US"/>
              </w:rPr>
            </w:pPr>
            <w:r>
              <w:rPr>
                <w:lang w:val="en-US"/>
              </w:rPr>
              <w:t>8 – Browse to Folder</w:t>
            </w:r>
          </w:p>
        </w:tc>
        <w:tc>
          <w:tcPr>
            <w:tcW w:w="7669" w:type="dxa"/>
          </w:tcPr>
          <w:p w:rsidR="00003739" w:rsidRDefault="00003739" w:rsidP="00003739">
            <w:pPr>
              <w:rPr>
                <w:lang w:val="en-US"/>
              </w:rPr>
            </w:pPr>
            <w:r>
              <w:rPr>
                <w:lang w:val="en-US"/>
              </w:rPr>
              <w:t>Opens a browse to folder dialogue.</w:t>
            </w:r>
          </w:p>
        </w:tc>
      </w:tr>
      <w:tr w:rsidR="00003739" w:rsidTr="00E848D1">
        <w:tc>
          <w:tcPr>
            <w:tcW w:w="1959" w:type="dxa"/>
          </w:tcPr>
          <w:p w:rsidR="00003739" w:rsidRDefault="00003739" w:rsidP="00624175">
            <w:pPr>
              <w:rPr>
                <w:lang w:val="en-US"/>
              </w:rPr>
            </w:pPr>
            <w:r>
              <w:rPr>
                <w:lang w:val="en-US"/>
              </w:rPr>
              <w:t>9 - Cancel</w:t>
            </w:r>
          </w:p>
        </w:tc>
        <w:tc>
          <w:tcPr>
            <w:tcW w:w="7669" w:type="dxa"/>
          </w:tcPr>
          <w:p w:rsidR="00003739" w:rsidRDefault="00003739" w:rsidP="00003739">
            <w:pPr>
              <w:rPr>
                <w:lang w:val="en-US"/>
              </w:rPr>
            </w:pPr>
            <w:r>
              <w:rPr>
                <w:lang w:val="en-US"/>
              </w:rPr>
              <w:t>Cancels any user input and returns to Revit</w:t>
            </w:r>
          </w:p>
        </w:tc>
      </w:tr>
      <w:tr w:rsidR="00624175" w:rsidTr="00E848D1">
        <w:tc>
          <w:tcPr>
            <w:tcW w:w="1959" w:type="dxa"/>
          </w:tcPr>
          <w:p w:rsidR="00624175" w:rsidRDefault="00003739" w:rsidP="00003739">
            <w:pPr>
              <w:rPr>
                <w:lang w:val="en-US"/>
              </w:rPr>
            </w:pPr>
            <w:r>
              <w:rPr>
                <w:lang w:val="en-US"/>
              </w:rPr>
              <w:lastRenderedPageBreak/>
              <w:t>10</w:t>
            </w:r>
            <w:r w:rsidR="00624175">
              <w:rPr>
                <w:lang w:val="en-US"/>
              </w:rPr>
              <w:t xml:space="preserve"> – </w:t>
            </w:r>
            <w:r>
              <w:rPr>
                <w:lang w:val="en-US"/>
              </w:rPr>
              <w:t>Add</w:t>
            </w:r>
          </w:p>
        </w:tc>
        <w:tc>
          <w:tcPr>
            <w:tcW w:w="7669" w:type="dxa"/>
          </w:tcPr>
          <w:p w:rsidR="00624175" w:rsidRDefault="00624175" w:rsidP="00003739">
            <w:pPr>
              <w:rPr>
                <w:lang w:val="en-US"/>
              </w:rPr>
            </w:pPr>
            <w:r>
              <w:rPr>
                <w:lang w:val="en-US"/>
              </w:rPr>
              <w:t>Will</w:t>
            </w:r>
            <w:r w:rsidR="00003739">
              <w:rPr>
                <w:lang w:val="en-US"/>
              </w:rPr>
              <w:t xml:space="preserve"> add the shared parameters to family file open or batch process families in selected folder.</w:t>
            </w:r>
          </w:p>
        </w:tc>
      </w:tr>
    </w:tbl>
    <w:p w:rsidR="00003739" w:rsidRDefault="00003739" w:rsidP="00003739">
      <w:pPr>
        <w:pStyle w:val="Heading1"/>
        <w:numPr>
          <w:ilvl w:val="0"/>
          <w:numId w:val="31"/>
        </w:numPr>
        <w:rPr>
          <w:lang w:val="en-US"/>
        </w:rPr>
      </w:pPr>
      <w:r>
        <w:rPr>
          <w:szCs w:val="18"/>
          <w:lang w:val="en-US"/>
        </w:rPr>
        <w:t xml:space="preserve">Add Shared Parameter </w:t>
      </w:r>
      <w:r>
        <w:rPr>
          <w:lang w:val="en-US"/>
        </w:rPr>
        <w:t>–</w:t>
      </w:r>
      <w:r w:rsidRPr="00DF2753">
        <w:rPr>
          <w:lang w:val="en-US"/>
        </w:rPr>
        <w:t xml:space="preserve"> </w:t>
      </w:r>
      <w:r>
        <w:rPr>
          <w:lang w:val="en-US"/>
        </w:rPr>
        <w:t>Parameter to Add file</w:t>
      </w:r>
    </w:p>
    <w:p w:rsidR="00003739" w:rsidRDefault="00003739" w:rsidP="00003739">
      <w:pPr>
        <w:rPr>
          <w:lang w:val="en-US"/>
        </w:rPr>
      </w:pPr>
      <w:r>
        <w:rPr>
          <w:lang w:val="en-US"/>
        </w:rPr>
        <w:t xml:space="preserve">This file contains on a </w:t>
      </w:r>
      <w:r w:rsidR="00EA3AE3">
        <w:rPr>
          <w:lang w:val="en-US"/>
        </w:rPr>
        <w:t>line by</w:t>
      </w:r>
      <w:r>
        <w:rPr>
          <w:lang w:val="en-US"/>
        </w:rPr>
        <w:t xml:space="preserve"> line base the following information:</w:t>
      </w:r>
      <w:r w:rsidR="00EA3AE3">
        <w:rPr>
          <w:lang w:val="en-US"/>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261"/>
        <w:gridCol w:w="1721"/>
        <w:gridCol w:w="1954"/>
        <w:gridCol w:w="1721"/>
        <w:gridCol w:w="1971"/>
      </w:tblGrid>
      <w:tr w:rsidR="00EA3AE3" w:rsidTr="00EA3AE3">
        <w:tc>
          <w:tcPr>
            <w:tcW w:w="2261" w:type="dxa"/>
          </w:tcPr>
          <w:p w:rsidR="00EA3AE3" w:rsidRDefault="00EA3AE3" w:rsidP="00003739">
            <w:pPr>
              <w:rPr>
                <w:lang w:val="en-US"/>
              </w:rPr>
            </w:pPr>
            <w:r>
              <w:rPr>
                <w:lang w:val="en-US"/>
              </w:rPr>
              <w:t>Parameter Name</w:t>
            </w:r>
          </w:p>
        </w:tc>
        <w:tc>
          <w:tcPr>
            <w:tcW w:w="1721" w:type="dxa"/>
          </w:tcPr>
          <w:p w:rsidR="00EA3AE3" w:rsidRDefault="00EA3AE3" w:rsidP="00003739">
            <w:pPr>
              <w:rPr>
                <w:lang w:val="en-US"/>
              </w:rPr>
            </w:pPr>
            <w:r>
              <w:rPr>
                <w:lang w:val="en-US"/>
              </w:rPr>
              <w:t>&lt;tab&gt;</w:t>
            </w:r>
          </w:p>
        </w:tc>
        <w:tc>
          <w:tcPr>
            <w:tcW w:w="1954" w:type="dxa"/>
          </w:tcPr>
          <w:p w:rsidR="00EA3AE3" w:rsidRDefault="00EA3AE3" w:rsidP="00003739">
            <w:pPr>
              <w:rPr>
                <w:lang w:val="en-US"/>
              </w:rPr>
            </w:pPr>
            <w:r>
              <w:rPr>
                <w:lang w:val="en-US"/>
              </w:rPr>
              <w:t>Category</w:t>
            </w:r>
          </w:p>
        </w:tc>
        <w:tc>
          <w:tcPr>
            <w:tcW w:w="1721" w:type="dxa"/>
          </w:tcPr>
          <w:p w:rsidR="00EA3AE3" w:rsidRDefault="00EA3AE3" w:rsidP="00EA3AE3">
            <w:pPr>
              <w:rPr>
                <w:lang w:val="en-US"/>
              </w:rPr>
            </w:pPr>
            <w:r>
              <w:rPr>
                <w:lang w:val="en-US"/>
              </w:rPr>
              <w:t>&lt;tab&gt;</w:t>
            </w:r>
          </w:p>
        </w:tc>
        <w:tc>
          <w:tcPr>
            <w:tcW w:w="1971" w:type="dxa"/>
          </w:tcPr>
          <w:p w:rsidR="00EA3AE3" w:rsidRDefault="00EA3AE3" w:rsidP="00EA3AE3">
            <w:pPr>
              <w:rPr>
                <w:lang w:val="en-US"/>
              </w:rPr>
            </w:pPr>
            <w:r>
              <w:rPr>
                <w:lang w:val="en-US"/>
              </w:rPr>
              <w:t>Parameter type</w:t>
            </w:r>
          </w:p>
          <w:p w:rsidR="00EA3AE3" w:rsidRDefault="00EA3AE3" w:rsidP="00EA3AE3">
            <w:pPr>
              <w:rPr>
                <w:lang w:val="en-US"/>
              </w:rPr>
            </w:pPr>
            <w:r>
              <w:rPr>
                <w:lang w:val="en-US"/>
              </w:rPr>
              <w:t>true = instance parameter</w:t>
            </w:r>
          </w:p>
          <w:p w:rsidR="00EA3AE3" w:rsidRDefault="00EA3AE3" w:rsidP="00EA3AE3">
            <w:pPr>
              <w:rPr>
                <w:lang w:val="en-US"/>
              </w:rPr>
            </w:pPr>
            <w:r>
              <w:rPr>
                <w:lang w:val="en-US"/>
              </w:rPr>
              <w:t>false= type parameter</w:t>
            </w:r>
          </w:p>
        </w:tc>
      </w:tr>
      <w:tr w:rsidR="00EA3AE3" w:rsidTr="00EA3AE3">
        <w:tc>
          <w:tcPr>
            <w:tcW w:w="2261" w:type="dxa"/>
          </w:tcPr>
          <w:p w:rsidR="00EA3AE3" w:rsidRDefault="00EA3AE3" w:rsidP="00003739">
            <w:pPr>
              <w:rPr>
                <w:lang w:val="en-US"/>
              </w:rPr>
            </w:pPr>
            <w:r>
              <w:rPr>
                <w:lang w:val="en-US"/>
              </w:rPr>
              <w:t>Sample:</w:t>
            </w:r>
          </w:p>
        </w:tc>
        <w:tc>
          <w:tcPr>
            <w:tcW w:w="1721" w:type="dxa"/>
          </w:tcPr>
          <w:p w:rsidR="00EA3AE3" w:rsidRDefault="00EA3AE3" w:rsidP="00003739">
            <w:pPr>
              <w:rPr>
                <w:lang w:val="en-US"/>
              </w:rPr>
            </w:pPr>
          </w:p>
        </w:tc>
        <w:tc>
          <w:tcPr>
            <w:tcW w:w="1954" w:type="dxa"/>
          </w:tcPr>
          <w:p w:rsidR="00EA3AE3" w:rsidRDefault="00EA3AE3" w:rsidP="00003739">
            <w:pPr>
              <w:rPr>
                <w:lang w:val="en-US"/>
              </w:rPr>
            </w:pPr>
          </w:p>
        </w:tc>
        <w:tc>
          <w:tcPr>
            <w:tcW w:w="1721" w:type="dxa"/>
          </w:tcPr>
          <w:p w:rsidR="00EA3AE3" w:rsidRDefault="00EA3AE3" w:rsidP="00EA3AE3">
            <w:pPr>
              <w:rPr>
                <w:lang w:val="en-US"/>
              </w:rPr>
            </w:pPr>
          </w:p>
        </w:tc>
        <w:tc>
          <w:tcPr>
            <w:tcW w:w="1971" w:type="dxa"/>
          </w:tcPr>
          <w:p w:rsidR="00EA3AE3" w:rsidRDefault="00EA3AE3" w:rsidP="00EA3AE3">
            <w:pPr>
              <w:rPr>
                <w:lang w:val="en-US"/>
              </w:rPr>
            </w:pPr>
          </w:p>
        </w:tc>
      </w:tr>
      <w:tr w:rsidR="00EA3AE3" w:rsidTr="00EA3AE3">
        <w:tc>
          <w:tcPr>
            <w:tcW w:w="2261" w:type="dxa"/>
          </w:tcPr>
          <w:p w:rsidR="00EA3AE3" w:rsidRPr="00EA3AE3" w:rsidRDefault="00EA3AE3" w:rsidP="00003739">
            <w:pPr>
              <w:rPr>
                <w:b/>
                <w:lang w:val="en-US"/>
              </w:rPr>
            </w:pPr>
            <w:proofErr w:type="spellStart"/>
            <w:r w:rsidRPr="00EA3AE3">
              <w:rPr>
                <w:b/>
                <w:lang w:val="en-US"/>
              </w:rPr>
              <w:t>WindowFrameMaterial</w:t>
            </w:r>
            <w:proofErr w:type="spellEnd"/>
          </w:p>
        </w:tc>
        <w:tc>
          <w:tcPr>
            <w:tcW w:w="1721" w:type="dxa"/>
          </w:tcPr>
          <w:p w:rsidR="00EA3AE3" w:rsidRPr="00EA3AE3" w:rsidRDefault="00EA3AE3" w:rsidP="00003739">
            <w:pPr>
              <w:rPr>
                <w:b/>
                <w:lang w:val="en-US"/>
              </w:rPr>
            </w:pPr>
          </w:p>
        </w:tc>
        <w:tc>
          <w:tcPr>
            <w:tcW w:w="1954" w:type="dxa"/>
          </w:tcPr>
          <w:p w:rsidR="00EA3AE3" w:rsidRPr="00EA3AE3" w:rsidRDefault="00EA3AE3" w:rsidP="00003739">
            <w:pPr>
              <w:rPr>
                <w:b/>
                <w:lang w:val="en-US"/>
              </w:rPr>
            </w:pPr>
            <w:r w:rsidRPr="00EA3AE3">
              <w:rPr>
                <w:b/>
                <w:lang w:val="en-US"/>
              </w:rPr>
              <w:t>PG_TEXT</w:t>
            </w:r>
          </w:p>
        </w:tc>
        <w:tc>
          <w:tcPr>
            <w:tcW w:w="1721" w:type="dxa"/>
          </w:tcPr>
          <w:p w:rsidR="00EA3AE3" w:rsidRPr="00EA3AE3" w:rsidRDefault="00EA3AE3" w:rsidP="00003739">
            <w:pPr>
              <w:rPr>
                <w:b/>
                <w:lang w:val="en-US"/>
              </w:rPr>
            </w:pPr>
          </w:p>
        </w:tc>
        <w:tc>
          <w:tcPr>
            <w:tcW w:w="1971" w:type="dxa"/>
          </w:tcPr>
          <w:p w:rsidR="00EA3AE3" w:rsidRPr="00EA3AE3" w:rsidRDefault="00EA3AE3" w:rsidP="00003739">
            <w:pPr>
              <w:rPr>
                <w:b/>
                <w:lang w:val="en-US"/>
              </w:rPr>
            </w:pPr>
            <w:r w:rsidRPr="00EA3AE3">
              <w:rPr>
                <w:b/>
                <w:lang w:val="en-US"/>
              </w:rPr>
              <w:t>false</w:t>
            </w:r>
          </w:p>
        </w:tc>
      </w:tr>
    </w:tbl>
    <w:p w:rsidR="00003739" w:rsidRPr="00003739" w:rsidRDefault="00003739" w:rsidP="00003739">
      <w:pPr>
        <w:rPr>
          <w:lang w:val="en-US"/>
        </w:rPr>
      </w:pPr>
    </w:p>
    <w:p w:rsidR="00624175" w:rsidRDefault="00EA3AE3" w:rsidP="00624175">
      <w:pPr>
        <w:rPr>
          <w:lang w:val="en-US"/>
        </w:rPr>
      </w:pPr>
      <w:r>
        <w:rPr>
          <w:lang w:val="en-US"/>
        </w:rPr>
        <w:t>The app supports the following Categories only: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814"/>
        <w:gridCol w:w="4814"/>
      </w:tblGrid>
      <w:tr w:rsidR="00EA3AE3" w:rsidTr="00EA3AE3">
        <w:tc>
          <w:tcPr>
            <w:tcW w:w="4814" w:type="dxa"/>
          </w:tcPr>
          <w:p w:rsidR="00EA3AE3" w:rsidRDefault="00EA3AE3" w:rsidP="00624175">
            <w:pPr>
              <w:rPr>
                <w:lang w:val="en-US"/>
              </w:rPr>
            </w:pPr>
            <w:r w:rsidRPr="00EA3AE3">
              <w:rPr>
                <w:lang w:val="en-US"/>
              </w:rPr>
              <w:t>PG_LENGTH</w:t>
            </w:r>
          </w:p>
        </w:tc>
        <w:tc>
          <w:tcPr>
            <w:tcW w:w="4814" w:type="dxa"/>
          </w:tcPr>
          <w:p w:rsidR="00EA3AE3" w:rsidRDefault="00EA3AE3" w:rsidP="00624175">
            <w:pPr>
              <w:rPr>
                <w:lang w:val="en-US"/>
              </w:rPr>
            </w:pPr>
            <w:r w:rsidRPr="00EA3AE3">
              <w:rPr>
                <w:lang w:val="en-US"/>
              </w:rPr>
              <w:t>PG_CONSTRAINTS</w:t>
            </w:r>
          </w:p>
        </w:tc>
      </w:tr>
      <w:tr w:rsidR="00EA3AE3" w:rsidTr="00EA3AE3">
        <w:tc>
          <w:tcPr>
            <w:tcW w:w="4814" w:type="dxa"/>
          </w:tcPr>
          <w:p w:rsidR="00EA3AE3" w:rsidRDefault="00EA3AE3" w:rsidP="00624175">
            <w:pPr>
              <w:rPr>
                <w:lang w:val="en-US"/>
              </w:rPr>
            </w:pPr>
            <w:r w:rsidRPr="00EA3AE3">
              <w:rPr>
                <w:lang w:val="en-US"/>
              </w:rPr>
              <w:t>PG_VISIBILITY</w:t>
            </w:r>
          </w:p>
        </w:tc>
        <w:tc>
          <w:tcPr>
            <w:tcW w:w="4814" w:type="dxa"/>
          </w:tcPr>
          <w:p w:rsidR="00EA3AE3" w:rsidRDefault="00EA3AE3" w:rsidP="00624175">
            <w:pPr>
              <w:rPr>
                <w:lang w:val="en-US"/>
              </w:rPr>
            </w:pPr>
            <w:r w:rsidRPr="00EA3AE3">
              <w:rPr>
                <w:lang w:val="en-US"/>
              </w:rPr>
              <w:t>PG_MATERIALS</w:t>
            </w:r>
          </w:p>
        </w:tc>
      </w:tr>
      <w:tr w:rsidR="00EA3AE3" w:rsidTr="00EA3AE3">
        <w:tc>
          <w:tcPr>
            <w:tcW w:w="4814" w:type="dxa"/>
          </w:tcPr>
          <w:p w:rsidR="00EA3AE3" w:rsidRDefault="00EA3AE3" w:rsidP="00624175">
            <w:pPr>
              <w:rPr>
                <w:lang w:val="en-US"/>
              </w:rPr>
            </w:pPr>
            <w:r w:rsidRPr="00EA3AE3">
              <w:rPr>
                <w:lang w:val="en-US"/>
              </w:rPr>
              <w:t>PG_DATA</w:t>
            </w:r>
          </w:p>
        </w:tc>
        <w:tc>
          <w:tcPr>
            <w:tcW w:w="4814" w:type="dxa"/>
          </w:tcPr>
          <w:p w:rsidR="00EA3AE3" w:rsidRDefault="00EA3AE3" w:rsidP="00624175">
            <w:pPr>
              <w:rPr>
                <w:lang w:val="en-US"/>
              </w:rPr>
            </w:pPr>
            <w:r w:rsidRPr="00EA3AE3">
              <w:rPr>
                <w:lang w:val="en-US"/>
              </w:rPr>
              <w:t>PG_GRAPHICS</w:t>
            </w:r>
          </w:p>
        </w:tc>
      </w:tr>
      <w:tr w:rsidR="00EA3AE3" w:rsidTr="00EA3AE3">
        <w:tc>
          <w:tcPr>
            <w:tcW w:w="4814" w:type="dxa"/>
          </w:tcPr>
          <w:p w:rsidR="00EA3AE3" w:rsidRDefault="00EA3AE3" w:rsidP="00624175">
            <w:pPr>
              <w:rPr>
                <w:lang w:val="en-US"/>
              </w:rPr>
            </w:pPr>
            <w:r w:rsidRPr="00EA3AE3">
              <w:rPr>
                <w:lang w:val="en-US"/>
              </w:rPr>
              <w:t>PG_GENERAL</w:t>
            </w:r>
          </w:p>
        </w:tc>
        <w:tc>
          <w:tcPr>
            <w:tcW w:w="4814" w:type="dxa"/>
          </w:tcPr>
          <w:p w:rsidR="00EA3AE3" w:rsidRDefault="00EA3AE3" w:rsidP="00624175">
            <w:pPr>
              <w:rPr>
                <w:lang w:val="en-US"/>
              </w:rPr>
            </w:pPr>
            <w:r w:rsidRPr="00EA3AE3">
              <w:rPr>
                <w:lang w:val="en-US"/>
              </w:rPr>
              <w:t>PG_GEOMETRY</w:t>
            </w:r>
            <w:r>
              <w:rPr>
                <w:lang w:val="en-US"/>
              </w:rPr>
              <w:t xml:space="preserve"> (</w:t>
            </w:r>
            <w:r w:rsidRPr="00EA3AE3">
              <w:rPr>
                <w:lang w:val="en-US"/>
              </w:rPr>
              <w:t>(Dimensions category in Revit User interface</w:t>
            </w:r>
            <w:r>
              <w:rPr>
                <w:lang w:val="en-US"/>
              </w:rPr>
              <w:t>)</w:t>
            </w:r>
          </w:p>
        </w:tc>
      </w:tr>
      <w:tr w:rsidR="00EA3AE3" w:rsidTr="00EA3AE3">
        <w:tc>
          <w:tcPr>
            <w:tcW w:w="4814" w:type="dxa"/>
          </w:tcPr>
          <w:p w:rsidR="00EA3AE3" w:rsidRDefault="00EA3AE3" w:rsidP="00624175">
            <w:pPr>
              <w:rPr>
                <w:lang w:val="en-US"/>
              </w:rPr>
            </w:pPr>
            <w:r w:rsidRPr="00EA3AE3">
              <w:rPr>
                <w:lang w:val="en-US"/>
              </w:rPr>
              <w:t>PG_ARE</w:t>
            </w:r>
            <w:r>
              <w:rPr>
                <w:lang w:val="en-US"/>
              </w:rPr>
              <w:t>A</w:t>
            </w:r>
          </w:p>
        </w:tc>
        <w:tc>
          <w:tcPr>
            <w:tcW w:w="4814" w:type="dxa"/>
          </w:tcPr>
          <w:p w:rsidR="00EA3AE3" w:rsidRDefault="00EA3AE3" w:rsidP="00624175">
            <w:pPr>
              <w:rPr>
                <w:lang w:val="en-US"/>
              </w:rPr>
            </w:pPr>
            <w:r w:rsidRPr="00EA3AE3">
              <w:rPr>
                <w:lang w:val="en-US"/>
              </w:rPr>
              <w:t>PG_IDENTITY_DATA</w:t>
            </w:r>
          </w:p>
        </w:tc>
      </w:tr>
      <w:tr w:rsidR="00EA3AE3" w:rsidTr="00EA3AE3">
        <w:tc>
          <w:tcPr>
            <w:tcW w:w="4814" w:type="dxa"/>
          </w:tcPr>
          <w:p w:rsidR="00EA3AE3" w:rsidRDefault="00EA3AE3" w:rsidP="00624175">
            <w:pPr>
              <w:rPr>
                <w:lang w:val="en-US"/>
              </w:rPr>
            </w:pPr>
            <w:r w:rsidRPr="00EA3AE3">
              <w:rPr>
                <w:lang w:val="en-US"/>
              </w:rPr>
              <w:t>PG_ANALYTICAL_MODEL</w:t>
            </w:r>
          </w:p>
        </w:tc>
        <w:tc>
          <w:tcPr>
            <w:tcW w:w="4814" w:type="dxa"/>
          </w:tcPr>
          <w:p w:rsidR="00EA3AE3" w:rsidRDefault="00EA3AE3" w:rsidP="00624175">
            <w:pPr>
              <w:rPr>
                <w:lang w:val="en-US"/>
              </w:rPr>
            </w:pPr>
          </w:p>
        </w:tc>
      </w:tr>
      <w:tr w:rsidR="00EA3AE3" w:rsidTr="00EA3AE3">
        <w:tc>
          <w:tcPr>
            <w:tcW w:w="4814" w:type="dxa"/>
          </w:tcPr>
          <w:p w:rsidR="00EA3AE3" w:rsidRDefault="00EA3AE3" w:rsidP="00624175">
            <w:pPr>
              <w:rPr>
                <w:lang w:val="en-US"/>
              </w:rPr>
            </w:pPr>
            <w:r w:rsidRPr="00EA3AE3">
              <w:rPr>
                <w:lang w:val="en-US"/>
              </w:rPr>
              <w:t>PG_ENERGY_ANALYSIS</w:t>
            </w:r>
          </w:p>
        </w:tc>
        <w:tc>
          <w:tcPr>
            <w:tcW w:w="4814" w:type="dxa"/>
          </w:tcPr>
          <w:p w:rsidR="00EA3AE3" w:rsidRDefault="00EA3AE3" w:rsidP="00624175">
            <w:pPr>
              <w:rPr>
                <w:lang w:val="en-US"/>
              </w:rPr>
            </w:pPr>
          </w:p>
        </w:tc>
      </w:tr>
      <w:tr w:rsidR="00EA3AE3" w:rsidTr="00EA3AE3">
        <w:tc>
          <w:tcPr>
            <w:tcW w:w="4814" w:type="dxa"/>
          </w:tcPr>
          <w:p w:rsidR="00EA3AE3" w:rsidRDefault="00EA3AE3" w:rsidP="00624175">
            <w:pPr>
              <w:rPr>
                <w:lang w:val="en-US"/>
              </w:rPr>
            </w:pPr>
            <w:r w:rsidRPr="00EA3AE3">
              <w:rPr>
                <w:lang w:val="en-US"/>
              </w:rPr>
              <w:t>PG_TEXT</w:t>
            </w:r>
          </w:p>
        </w:tc>
        <w:tc>
          <w:tcPr>
            <w:tcW w:w="4814" w:type="dxa"/>
          </w:tcPr>
          <w:p w:rsidR="00EA3AE3" w:rsidRDefault="00EA3AE3" w:rsidP="00624175">
            <w:pPr>
              <w:rPr>
                <w:lang w:val="en-US"/>
              </w:rPr>
            </w:pPr>
          </w:p>
        </w:tc>
      </w:tr>
    </w:tbl>
    <w:p w:rsidR="00EA3AE3" w:rsidRDefault="00EA3AE3" w:rsidP="00624175">
      <w:pPr>
        <w:rPr>
          <w:lang w:val="en-US"/>
        </w:rPr>
      </w:pPr>
    </w:p>
    <w:p w:rsidR="00624175" w:rsidRPr="00624175" w:rsidRDefault="00624175" w:rsidP="00624175">
      <w:pPr>
        <w:rPr>
          <w:lang w:val="en-US"/>
        </w:rPr>
      </w:pPr>
    </w:p>
    <w:p w:rsidR="003F389C" w:rsidRPr="008D3774" w:rsidRDefault="003F389C" w:rsidP="008D3774">
      <w:pPr>
        <w:rPr>
          <w:lang w:val="en-US"/>
        </w:rPr>
      </w:pPr>
    </w:p>
    <w:sectPr w:rsidR="003F389C" w:rsidRPr="008D3774" w:rsidSect="009D3C9A">
      <w:headerReference w:type="first" r:id="rId29"/>
      <w:pgSz w:w="11907" w:h="16840" w:code="9"/>
      <w:pgMar w:top="1600" w:right="1134" w:bottom="1000" w:left="1361" w:header="1080" w:footer="240"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F176E" w:rsidRDefault="00EF176E">
      <w:r>
        <w:separator/>
      </w:r>
    </w:p>
  </w:endnote>
  <w:endnote w:type="continuationSeparator" w:id="0">
    <w:p w:rsidR="00EF176E" w:rsidRDefault="00EF176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HelveticaNeueLT Com 45 Lt">
    <w:panose1 w:val="020B0403020202020204"/>
    <w:charset w:val="00"/>
    <w:family w:val="swiss"/>
    <w:pitch w:val="variable"/>
    <w:sig w:usb0="8000000F" w:usb1="10002042" w:usb2="00000000" w:usb3="00000000" w:csb0="00000093"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NeueLT Com 46 LtIt">
    <w:panose1 w:val="020B0403020202090204"/>
    <w:charset w:val="00"/>
    <w:family w:val="swiss"/>
    <w:pitch w:val="variable"/>
    <w:sig w:usb0="8000008F" w:usb1="10002042" w:usb2="00000000" w:usb3="00000000" w:csb0="0000009B"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F176E" w:rsidRPr="00663CC9" w:rsidRDefault="00906B02" w:rsidP="00671516">
    <w:pPr>
      <w:pStyle w:val="Footer"/>
      <w:spacing w:before="120"/>
      <w:rPr>
        <w:snapToGrid w:val="0"/>
        <w:sz w:val="12"/>
        <w:szCs w:val="12"/>
      </w:rPr>
    </w:pPr>
    <w:fldSimple w:instr=" DOCPROPERTY  BVN_JobNumber  \* MERGEFORMAT ">
      <w:r w:rsidR="00DC60DD" w:rsidRPr="00DC60DD">
        <w:rPr>
          <w:bCs/>
          <w:snapToGrid w:val="0"/>
          <w:sz w:val="12"/>
          <w:szCs w:val="12"/>
          <w:lang w:val="en-US"/>
        </w:rPr>
        <w:t xml:space="preserve"> </w:t>
      </w:r>
    </w:fldSimple>
    <w:r w:rsidR="00EF176E" w:rsidRPr="00663CC9">
      <w:rPr>
        <w:snapToGrid w:val="0"/>
        <w:sz w:val="12"/>
        <w:szCs w:val="12"/>
      </w:rPr>
      <w:t xml:space="preserve">  </w:t>
    </w:r>
    <w:r>
      <w:fldChar w:fldCharType="begin"/>
    </w:r>
    <w:r w:rsidR="00ED4522">
      <w:instrText xml:space="preserve"> DOCPROPERTY  BVN_FileNumberAbbreviated  \* MERGEFORMAT </w:instrText>
    </w:r>
    <w:r>
      <w:fldChar w:fldCharType="end"/>
    </w:r>
    <w:r w:rsidR="00EF176E" w:rsidRPr="00663CC9">
      <w:rPr>
        <w:snapToGrid w:val="0"/>
        <w:sz w:val="12"/>
        <w:szCs w:val="12"/>
      </w:rPr>
      <w:t xml:space="preserve">  </w:t>
    </w:r>
    <w:r w:rsidRPr="00663CC9">
      <w:rPr>
        <w:snapToGrid w:val="0"/>
        <w:sz w:val="12"/>
        <w:szCs w:val="12"/>
      </w:rPr>
      <w:fldChar w:fldCharType="begin"/>
    </w:r>
    <w:r w:rsidR="00EF176E" w:rsidRPr="00663CC9">
      <w:rPr>
        <w:snapToGrid w:val="0"/>
        <w:sz w:val="12"/>
        <w:szCs w:val="12"/>
      </w:rPr>
      <w:instrText xml:space="preserve"> FILENAME  \p </w:instrText>
    </w:r>
    <w:r w:rsidRPr="00663CC9">
      <w:rPr>
        <w:snapToGrid w:val="0"/>
        <w:sz w:val="12"/>
        <w:szCs w:val="12"/>
      </w:rPr>
      <w:fldChar w:fldCharType="separate"/>
    </w:r>
    <w:r w:rsidR="00DC60DD">
      <w:rPr>
        <w:noProof/>
        <w:snapToGrid w:val="0"/>
        <w:sz w:val="12"/>
        <w:szCs w:val="12"/>
      </w:rPr>
      <w:t>C:\temp\Jan\C_Sharp_Projects\REVIT 2013\Revit_AddIns\Documentation\How to's Family apps.docx</w:t>
    </w:r>
    <w:r w:rsidRPr="00663CC9">
      <w:rPr>
        <w:snapToGrid w:val="0"/>
        <w:sz w:val="12"/>
        <w:szCs w:val="12"/>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F176E" w:rsidRPr="00EA308D" w:rsidRDefault="00906B02" w:rsidP="00671516">
    <w:pPr>
      <w:pStyle w:val="Footer"/>
      <w:spacing w:before="120"/>
      <w:rPr>
        <w:rFonts w:ascii="Helvetica" w:hAnsi="Helvetica"/>
        <w:snapToGrid w:val="0"/>
        <w:sz w:val="12"/>
        <w:szCs w:val="12"/>
      </w:rPr>
    </w:pPr>
    <w:fldSimple w:instr=" DOCPROPERTY  BVN_JobNumber  \* MERGEFORMAT ">
      <w:r w:rsidR="00DC60DD" w:rsidRPr="00DC60DD">
        <w:rPr>
          <w:rFonts w:ascii="Helvetica" w:hAnsi="Helvetica"/>
          <w:bCs/>
          <w:snapToGrid w:val="0"/>
          <w:sz w:val="12"/>
          <w:szCs w:val="12"/>
          <w:lang w:val="en-US"/>
        </w:rPr>
        <w:t xml:space="preserve"> </w:t>
      </w:r>
    </w:fldSimple>
    <w:r w:rsidR="00EF176E" w:rsidRPr="00EA308D">
      <w:rPr>
        <w:rFonts w:ascii="Helvetica" w:hAnsi="Helvetica"/>
        <w:snapToGrid w:val="0"/>
        <w:sz w:val="12"/>
        <w:szCs w:val="12"/>
      </w:rPr>
      <w:t xml:space="preserve">  </w:t>
    </w:r>
    <w:r>
      <w:fldChar w:fldCharType="begin"/>
    </w:r>
    <w:r w:rsidR="00ED4522">
      <w:instrText xml:space="preserve"> DOCPROPERTY  BVN_FileNumberAbbreviated  \* MERGEFORMAT </w:instrText>
    </w:r>
    <w:r>
      <w:fldChar w:fldCharType="end"/>
    </w:r>
    <w:r w:rsidR="00EF176E" w:rsidRPr="00EA308D">
      <w:rPr>
        <w:rFonts w:ascii="Helvetica" w:hAnsi="Helvetica"/>
        <w:snapToGrid w:val="0"/>
        <w:sz w:val="12"/>
        <w:szCs w:val="12"/>
      </w:rPr>
      <w:t xml:space="preserve">  </w:t>
    </w:r>
    <w:r w:rsidRPr="00EA308D">
      <w:rPr>
        <w:rFonts w:ascii="Helvetica" w:hAnsi="Helvetica"/>
        <w:snapToGrid w:val="0"/>
        <w:sz w:val="12"/>
        <w:szCs w:val="12"/>
      </w:rPr>
      <w:fldChar w:fldCharType="begin"/>
    </w:r>
    <w:r w:rsidR="00EF176E" w:rsidRPr="00EA308D">
      <w:rPr>
        <w:rFonts w:ascii="Helvetica" w:hAnsi="Helvetica"/>
        <w:snapToGrid w:val="0"/>
        <w:sz w:val="12"/>
        <w:szCs w:val="12"/>
      </w:rPr>
      <w:instrText xml:space="preserve"> FILENAME  \p </w:instrText>
    </w:r>
    <w:r w:rsidRPr="00EA308D">
      <w:rPr>
        <w:rFonts w:ascii="Helvetica" w:hAnsi="Helvetica"/>
        <w:snapToGrid w:val="0"/>
        <w:sz w:val="12"/>
        <w:szCs w:val="12"/>
      </w:rPr>
      <w:fldChar w:fldCharType="separate"/>
    </w:r>
    <w:r w:rsidR="00DC60DD">
      <w:rPr>
        <w:rFonts w:ascii="Helvetica" w:hAnsi="Helvetica"/>
        <w:noProof/>
        <w:snapToGrid w:val="0"/>
        <w:sz w:val="12"/>
        <w:szCs w:val="12"/>
      </w:rPr>
      <w:t>C:\temp\Jan\C_Sharp_Projects\REVIT 2013\Revit_AddIns\Documentation\How to's Family apps.docx</w:t>
    </w:r>
    <w:r w:rsidRPr="00EA308D">
      <w:rPr>
        <w:rFonts w:ascii="Helvetica" w:hAnsi="Helvetica"/>
        <w:snapToGrid w:val="0"/>
        <w:sz w:val="12"/>
        <w:szCs w:val="12"/>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F176E" w:rsidRDefault="00EF176E">
      <w:r>
        <w:separator/>
      </w:r>
    </w:p>
  </w:footnote>
  <w:footnote w:type="continuationSeparator" w:id="0">
    <w:p w:rsidR="00EF176E" w:rsidRDefault="00EF176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577" w:type="dxa"/>
      <w:tblLayout w:type="fixed"/>
      <w:tblCellMar>
        <w:left w:w="0" w:type="dxa"/>
        <w:right w:w="0" w:type="dxa"/>
      </w:tblCellMar>
      <w:tblLook w:val="01E0"/>
    </w:tblPr>
    <w:tblGrid>
      <w:gridCol w:w="7495"/>
      <w:gridCol w:w="2082"/>
    </w:tblGrid>
    <w:tr w:rsidR="00EF176E" w:rsidRPr="00663CC9" w:rsidTr="002641FD">
      <w:trPr>
        <w:cantSplit/>
        <w:trHeight w:hRule="exact" w:val="952"/>
      </w:trPr>
      <w:tc>
        <w:tcPr>
          <w:tcW w:w="7495" w:type="dxa"/>
        </w:tcPr>
        <w:p w:rsidR="00EF176E" w:rsidRPr="00663CC9" w:rsidRDefault="0039361A" w:rsidP="004B52C6">
          <w:pPr>
            <w:pStyle w:val="Header"/>
            <w:rPr>
              <w:szCs w:val="18"/>
            </w:rPr>
          </w:pPr>
          <w:r>
            <w:rPr>
              <w:noProof/>
              <w:szCs w:val="18"/>
            </w:rPr>
            <w:drawing>
              <wp:anchor distT="0" distB="0" distL="114300" distR="114300" simplePos="0" relativeHeight="251658240" behindDoc="1" locked="0" layoutInCell="1" allowOverlap="1">
                <wp:simplePos x="0" y="0"/>
                <wp:positionH relativeFrom="column">
                  <wp:posOffset>4743450</wp:posOffset>
                </wp:positionH>
                <wp:positionV relativeFrom="paragraph">
                  <wp:posOffset>-459105</wp:posOffset>
                </wp:positionV>
                <wp:extent cx="1473200" cy="796925"/>
                <wp:effectExtent l="19050" t="0" r="0" b="0"/>
                <wp:wrapNone/>
                <wp:docPr id="26" name="Picture 26" descr="BVN_mark"/>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6" descr="BVN_mark"/>
                        <pic:cNvPicPr>
                          <a:picLocks noChangeArrowheads="1"/>
                        </pic:cNvPicPr>
                      </pic:nvPicPr>
                      <pic:blipFill>
                        <a:blip r:embed="rId1"/>
                        <a:stretch>
                          <a:fillRect/>
                        </a:stretch>
                      </pic:blipFill>
                      <pic:spPr bwMode="auto">
                        <a:xfrm>
                          <a:off x="0" y="0"/>
                          <a:ext cx="1473200" cy="796925"/>
                        </a:xfrm>
                        <a:prstGeom prst="rect">
                          <a:avLst/>
                        </a:prstGeom>
                        <a:noFill/>
                        <a:ln w="9525">
                          <a:noFill/>
                          <a:miter lim="800000"/>
                          <a:headEnd/>
                          <a:tailEnd/>
                        </a:ln>
                      </pic:spPr>
                    </pic:pic>
                  </a:graphicData>
                </a:graphic>
              </wp:anchor>
            </w:drawing>
          </w:r>
          <w:r w:rsidR="008D3774">
            <w:rPr>
              <w:szCs w:val="18"/>
            </w:rPr>
            <w:t>Revit - Family Apps</w:t>
          </w:r>
        </w:p>
      </w:tc>
      <w:tc>
        <w:tcPr>
          <w:tcW w:w="2082" w:type="dxa"/>
        </w:tcPr>
        <w:p w:rsidR="00EF176E" w:rsidRPr="00663CC9" w:rsidRDefault="00EF176E" w:rsidP="0002762A">
          <w:pPr>
            <w:pStyle w:val="Header"/>
            <w:rPr>
              <w:szCs w:val="18"/>
            </w:rPr>
          </w:pPr>
        </w:p>
      </w:tc>
    </w:tr>
    <w:tr w:rsidR="00EF176E" w:rsidRPr="00663CC9" w:rsidTr="002641FD">
      <w:trPr>
        <w:cantSplit/>
        <w:trHeight w:val="338"/>
      </w:trPr>
      <w:tc>
        <w:tcPr>
          <w:tcW w:w="7495" w:type="dxa"/>
          <w:tcBorders>
            <w:top w:val="single" w:sz="2" w:space="0" w:color="auto"/>
          </w:tcBorders>
        </w:tcPr>
        <w:p w:rsidR="00EF176E" w:rsidRPr="00663CC9" w:rsidRDefault="00EF176E" w:rsidP="00194B44">
          <w:pPr>
            <w:pStyle w:val="Header"/>
            <w:spacing w:after="240"/>
            <w:rPr>
              <w:szCs w:val="18"/>
            </w:rPr>
          </w:pPr>
        </w:p>
      </w:tc>
      <w:tc>
        <w:tcPr>
          <w:tcW w:w="2082" w:type="dxa"/>
          <w:tcBorders>
            <w:top w:val="single" w:sz="2" w:space="0" w:color="auto"/>
          </w:tcBorders>
        </w:tcPr>
        <w:p w:rsidR="00EF176E" w:rsidRPr="00663CC9" w:rsidRDefault="00EF176E" w:rsidP="00194B44">
          <w:pPr>
            <w:pStyle w:val="Header"/>
            <w:spacing w:after="240"/>
            <w:rPr>
              <w:szCs w:val="18"/>
            </w:rPr>
          </w:pPr>
        </w:p>
      </w:tc>
    </w:tr>
  </w:tbl>
  <w:p w:rsidR="00EF176E" w:rsidRPr="00663CC9" w:rsidRDefault="00EF176E" w:rsidP="00AA34CB">
    <w:pPr>
      <w:pStyle w:val="Header"/>
      <w:rPr>
        <w:sz w:val="2"/>
        <w:szCs w:val="2"/>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F176E" w:rsidRPr="00663CC9" w:rsidRDefault="00EF176E">
    <w:pPr>
      <w:pStyle w:val="Header"/>
      <w:rPr>
        <w:szCs w:val="18"/>
      </w:rPr>
    </w:pPr>
    <w:r w:rsidRPr="00663CC9">
      <w:rPr>
        <w:noProof/>
      </w:rPr>
      <w:drawing>
        <wp:anchor distT="0" distB="0" distL="114300" distR="114300" simplePos="0" relativeHeight="251657216" behindDoc="1" locked="0" layoutInCell="1" allowOverlap="1">
          <wp:simplePos x="0" y="0"/>
          <wp:positionH relativeFrom="column">
            <wp:posOffset>4919193</wp:posOffset>
          </wp:positionH>
          <wp:positionV relativeFrom="paragraph">
            <wp:posOffset>-304520</wp:posOffset>
          </wp:positionV>
          <wp:extent cx="1473251" cy="804672"/>
          <wp:effectExtent l="19050" t="0" r="0" b="0"/>
          <wp:wrapNone/>
          <wp:docPr id="25" name="Picture 25" descr="BVN_mark"/>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5" descr="BVN_mark"/>
                  <pic:cNvPicPr>
                    <a:picLocks noChangeArrowheads="1"/>
                  </pic:cNvPicPr>
                </pic:nvPicPr>
                <pic:blipFill>
                  <a:blip r:embed="rId1"/>
                  <a:stretch>
                    <a:fillRect/>
                  </a:stretch>
                </pic:blipFill>
                <pic:spPr bwMode="auto">
                  <a:xfrm>
                    <a:off x="0" y="0"/>
                    <a:ext cx="1473251" cy="804672"/>
                  </a:xfrm>
                  <a:prstGeom prst="rect">
                    <a:avLst/>
                  </a:prstGeom>
                  <a:noFill/>
                  <a:ln w="9525">
                    <a:noFill/>
                    <a:miter lim="800000"/>
                    <a:headEnd/>
                    <a:tailEnd/>
                  </a:ln>
                </pic:spPr>
              </pic:pic>
            </a:graphicData>
          </a:graphic>
        </wp:anchor>
      </w:drawing>
    </w:r>
    <w:del w:id="0" w:author="BVN" w:date="2012-07-23T08:08:00Z">
      <w:r w:rsidRPr="00663CC9" w:rsidDel="008D3774">
        <w:rPr>
          <w:szCs w:val="18"/>
        </w:rPr>
        <w:delText>MEMORANDUM</w:delText>
      </w:r>
    </w:del>
    <w:ins w:id="1" w:author="BVN" w:date="2012-07-23T08:08:00Z">
      <w:r w:rsidR="008D3774">
        <w:rPr>
          <w:szCs w:val="18"/>
        </w:rPr>
        <w:t>How To – Revit – Family Apps</w:t>
      </w:r>
    </w:ins>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868"/>
      <w:gridCol w:w="6760"/>
    </w:tblGrid>
    <w:tr w:rsidR="003F389C" w:rsidTr="003F389C">
      <w:tc>
        <w:tcPr>
          <w:tcW w:w="2868" w:type="dxa"/>
        </w:tcPr>
        <w:p w:rsidR="003F389C" w:rsidRDefault="003F389C">
          <w:pPr>
            <w:pStyle w:val="Header"/>
            <w:rPr>
              <w:szCs w:val="18"/>
            </w:rPr>
          </w:pPr>
          <w:del w:id="2" w:author="BVN" w:date="2012-07-23T08:08:00Z">
            <w:r w:rsidRPr="00663CC9" w:rsidDel="008D3774">
              <w:rPr>
                <w:szCs w:val="18"/>
              </w:rPr>
              <w:delText>MEMORANDUM</w:delText>
            </w:r>
          </w:del>
          <w:ins w:id="3" w:author="BVN" w:date="2012-07-23T08:08:00Z">
            <w:r>
              <w:rPr>
                <w:szCs w:val="18"/>
              </w:rPr>
              <w:t xml:space="preserve">How To – </w:t>
            </w:r>
          </w:ins>
          <w:r>
            <w:rPr>
              <w:szCs w:val="18"/>
            </w:rPr>
            <w:t>Reload Families App</w:t>
          </w:r>
        </w:p>
      </w:tc>
      <w:tc>
        <w:tcPr>
          <w:tcW w:w="6760" w:type="dxa"/>
        </w:tcPr>
        <w:p w:rsidR="003F389C" w:rsidRDefault="0039361A">
          <w:pPr>
            <w:pStyle w:val="Header"/>
            <w:rPr>
              <w:szCs w:val="18"/>
            </w:rPr>
          </w:pPr>
          <w:r>
            <w:rPr>
              <w:noProof/>
              <w:szCs w:val="18"/>
            </w:rPr>
            <w:drawing>
              <wp:anchor distT="0" distB="0" distL="114300" distR="114300" simplePos="0" relativeHeight="251666432" behindDoc="1" locked="0" layoutInCell="1" allowOverlap="1">
                <wp:simplePos x="0" y="0"/>
                <wp:positionH relativeFrom="column">
                  <wp:posOffset>3046730</wp:posOffset>
                </wp:positionH>
                <wp:positionV relativeFrom="paragraph">
                  <wp:posOffset>-400685</wp:posOffset>
                </wp:positionV>
                <wp:extent cx="1473200" cy="796925"/>
                <wp:effectExtent l="19050" t="0" r="0" b="0"/>
                <wp:wrapNone/>
                <wp:docPr id="2" name="Picture 25" descr="BVN_mark"/>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5" descr="BVN_mark"/>
                        <pic:cNvPicPr>
                          <a:picLocks noChangeArrowheads="1"/>
                        </pic:cNvPicPr>
                      </pic:nvPicPr>
                      <pic:blipFill>
                        <a:blip r:embed="rId1"/>
                        <a:stretch>
                          <a:fillRect/>
                        </a:stretch>
                      </pic:blipFill>
                      <pic:spPr bwMode="auto">
                        <a:xfrm>
                          <a:off x="0" y="0"/>
                          <a:ext cx="1473200" cy="796925"/>
                        </a:xfrm>
                        <a:prstGeom prst="rect">
                          <a:avLst/>
                        </a:prstGeom>
                        <a:noFill/>
                        <a:ln w="9525">
                          <a:noFill/>
                          <a:miter lim="800000"/>
                          <a:headEnd/>
                          <a:tailEnd/>
                        </a:ln>
                      </pic:spPr>
                    </pic:pic>
                  </a:graphicData>
                </a:graphic>
              </wp:anchor>
            </w:drawing>
          </w:r>
          <w:r w:rsidR="003F389C">
            <w:rPr>
              <w:noProof/>
              <w:szCs w:val="18"/>
            </w:rPr>
            <w:drawing>
              <wp:inline distT="0" distB="0" distL="0" distR="0">
                <wp:extent cx="457264" cy="704948"/>
                <wp:effectExtent l="19050" t="0" r="0" b="0"/>
                <wp:docPr id="4" name="Picture 3" descr="Icon-Reload Famil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on-Reload Family.png"/>
                        <pic:cNvPicPr/>
                      </pic:nvPicPr>
                      <pic:blipFill>
                        <a:blip r:embed="rId2"/>
                        <a:stretch>
                          <a:fillRect/>
                        </a:stretch>
                      </pic:blipFill>
                      <pic:spPr>
                        <a:xfrm>
                          <a:off x="0" y="0"/>
                          <a:ext cx="457264" cy="704948"/>
                        </a:xfrm>
                        <a:prstGeom prst="rect">
                          <a:avLst/>
                        </a:prstGeom>
                      </pic:spPr>
                    </pic:pic>
                  </a:graphicData>
                </a:graphic>
              </wp:inline>
            </w:drawing>
          </w:r>
        </w:p>
      </w:tc>
    </w:tr>
  </w:tbl>
  <w:p w:rsidR="008E128D" w:rsidRPr="00663CC9" w:rsidRDefault="008E128D">
    <w:pPr>
      <w:pStyle w:val="Header"/>
      <w:rPr>
        <w:szCs w:val="18"/>
      </w:rP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348"/>
      <w:gridCol w:w="6280"/>
    </w:tblGrid>
    <w:tr w:rsidR="003F389C" w:rsidTr="003F389C">
      <w:tc>
        <w:tcPr>
          <w:tcW w:w="3348" w:type="dxa"/>
        </w:tcPr>
        <w:p w:rsidR="003F389C" w:rsidRDefault="003F389C">
          <w:pPr>
            <w:pStyle w:val="Header"/>
            <w:rPr>
              <w:szCs w:val="18"/>
            </w:rPr>
          </w:pPr>
          <w:del w:id="4" w:author="BVN" w:date="2012-07-23T08:08:00Z">
            <w:r w:rsidRPr="00663CC9" w:rsidDel="008D3774">
              <w:rPr>
                <w:szCs w:val="18"/>
              </w:rPr>
              <w:delText>MEMORANDUM</w:delText>
            </w:r>
          </w:del>
          <w:ins w:id="5" w:author="BVN" w:date="2012-07-23T08:08:00Z">
            <w:r>
              <w:rPr>
                <w:szCs w:val="18"/>
              </w:rPr>
              <w:t xml:space="preserve">How To – </w:t>
            </w:r>
          </w:ins>
          <w:r>
            <w:rPr>
              <w:szCs w:val="18"/>
            </w:rPr>
            <w:t>Reload Families - Batch App</w:t>
          </w:r>
        </w:p>
      </w:tc>
      <w:tc>
        <w:tcPr>
          <w:tcW w:w="6280" w:type="dxa"/>
        </w:tcPr>
        <w:p w:rsidR="003F389C" w:rsidRDefault="0039361A">
          <w:pPr>
            <w:pStyle w:val="Header"/>
            <w:rPr>
              <w:szCs w:val="18"/>
            </w:rPr>
          </w:pPr>
          <w:r>
            <w:rPr>
              <w:noProof/>
              <w:szCs w:val="18"/>
            </w:rPr>
            <w:drawing>
              <wp:anchor distT="0" distB="0" distL="114300" distR="114300" simplePos="0" relativeHeight="251668480" behindDoc="1" locked="0" layoutInCell="1" allowOverlap="1">
                <wp:simplePos x="0" y="0"/>
                <wp:positionH relativeFrom="column">
                  <wp:posOffset>2617648</wp:posOffset>
                </wp:positionH>
                <wp:positionV relativeFrom="paragraph">
                  <wp:posOffset>-517550</wp:posOffset>
                </wp:positionV>
                <wp:extent cx="1473251" cy="797356"/>
                <wp:effectExtent l="19050" t="0" r="0" b="0"/>
                <wp:wrapNone/>
                <wp:docPr id="7" name="Picture 25" descr="BVN_mark"/>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5" descr="BVN_mark"/>
                        <pic:cNvPicPr>
                          <a:picLocks noChangeArrowheads="1"/>
                        </pic:cNvPicPr>
                      </pic:nvPicPr>
                      <pic:blipFill>
                        <a:blip r:embed="rId1"/>
                        <a:stretch>
                          <a:fillRect/>
                        </a:stretch>
                      </pic:blipFill>
                      <pic:spPr bwMode="auto">
                        <a:xfrm>
                          <a:off x="0" y="0"/>
                          <a:ext cx="1473251" cy="797356"/>
                        </a:xfrm>
                        <a:prstGeom prst="rect">
                          <a:avLst/>
                        </a:prstGeom>
                        <a:noFill/>
                        <a:ln w="9525">
                          <a:noFill/>
                          <a:miter lim="800000"/>
                          <a:headEnd/>
                          <a:tailEnd/>
                        </a:ln>
                      </pic:spPr>
                    </pic:pic>
                  </a:graphicData>
                </a:graphic>
              </wp:anchor>
            </w:drawing>
          </w:r>
          <w:r w:rsidR="003F389C">
            <w:rPr>
              <w:noProof/>
              <w:szCs w:val="18"/>
            </w:rPr>
            <w:drawing>
              <wp:inline distT="0" distB="0" distL="0" distR="0">
                <wp:extent cx="571580" cy="314369"/>
                <wp:effectExtent l="19050" t="0" r="0" b="0"/>
                <wp:docPr id="8" name="Picture 7" descr="Icon-BatchFamilyRelo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on-BatchFamilyReloader.png"/>
                        <pic:cNvPicPr/>
                      </pic:nvPicPr>
                      <pic:blipFill>
                        <a:blip r:embed="rId2"/>
                        <a:stretch>
                          <a:fillRect/>
                        </a:stretch>
                      </pic:blipFill>
                      <pic:spPr>
                        <a:xfrm>
                          <a:off x="0" y="0"/>
                          <a:ext cx="571580" cy="314369"/>
                        </a:xfrm>
                        <a:prstGeom prst="rect">
                          <a:avLst/>
                        </a:prstGeom>
                      </pic:spPr>
                    </pic:pic>
                  </a:graphicData>
                </a:graphic>
              </wp:inline>
            </w:drawing>
          </w:r>
        </w:p>
      </w:tc>
    </w:tr>
  </w:tbl>
  <w:p w:rsidR="00DC60DD" w:rsidRPr="00663CC9" w:rsidRDefault="00DC60DD" w:rsidP="003F389C">
    <w:pPr>
      <w:pStyle w:val="Header"/>
      <w:rPr>
        <w:szCs w:val="18"/>
      </w:rP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868"/>
      <w:gridCol w:w="6760"/>
    </w:tblGrid>
    <w:tr w:rsidR="003F389C" w:rsidTr="003F389C">
      <w:tc>
        <w:tcPr>
          <w:tcW w:w="2868" w:type="dxa"/>
        </w:tcPr>
        <w:p w:rsidR="003F389C" w:rsidRDefault="003F389C">
          <w:pPr>
            <w:pStyle w:val="Header"/>
            <w:rPr>
              <w:szCs w:val="18"/>
            </w:rPr>
          </w:pPr>
          <w:del w:id="6" w:author="BVN" w:date="2012-07-23T08:08:00Z">
            <w:r w:rsidRPr="00663CC9" w:rsidDel="008D3774">
              <w:rPr>
                <w:szCs w:val="18"/>
              </w:rPr>
              <w:delText>MEMORANDUM</w:delText>
            </w:r>
          </w:del>
          <w:ins w:id="7" w:author="BVN" w:date="2012-07-23T08:08:00Z">
            <w:r>
              <w:rPr>
                <w:szCs w:val="18"/>
              </w:rPr>
              <w:t xml:space="preserve">How To – </w:t>
            </w:r>
          </w:ins>
          <w:r>
            <w:rPr>
              <w:szCs w:val="18"/>
            </w:rPr>
            <w:t>Family Reporter App</w:t>
          </w:r>
        </w:p>
      </w:tc>
      <w:tc>
        <w:tcPr>
          <w:tcW w:w="6760" w:type="dxa"/>
        </w:tcPr>
        <w:p w:rsidR="003F389C" w:rsidRDefault="0039361A">
          <w:pPr>
            <w:pStyle w:val="Header"/>
            <w:rPr>
              <w:szCs w:val="18"/>
            </w:rPr>
          </w:pPr>
          <w:r>
            <w:rPr>
              <w:noProof/>
              <w:szCs w:val="18"/>
            </w:rPr>
            <w:drawing>
              <wp:anchor distT="0" distB="0" distL="114300" distR="114300" simplePos="0" relativeHeight="251670528" behindDoc="1" locked="0" layoutInCell="1" allowOverlap="1">
                <wp:simplePos x="0" y="0"/>
                <wp:positionH relativeFrom="column">
                  <wp:posOffset>2929255</wp:posOffset>
                </wp:positionH>
                <wp:positionV relativeFrom="paragraph">
                  <wp:posOffset>-547370</wp:posOffset>
                </wp:positionV>
                <wp:extent cx="1473200" cy="796925"/>
                <wp:effectExtent l="19050" t="0" r="0" b="0"/>
                <wp:wrapNone/>
                <wp:docPr id="9" name="Picture 25" descr="BVN_mark"/>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5" descr="BVN_mark"/>
                        <pic:cNvPicPr>
                          <a:picLocks noChangeArrowheads="1"/>
                        </pic:cNvPicPr>
                      </pic:nvPicPr>
                      <pic:blipFill>
                        <a:blip r:embed="rId1"/>
                        <a:stretch>
                          <a:fillRect/>
                        </a:stretch>
                      </pic:blipFill>
                      <pic:spPr bwMode="auto">
                        <a:xfrm>
                          <a:off x="0" y="0"/>
                          <a:ext cx="1473200" cy="796925"/>
                        </a:xfrm>
                        <a:prstGeom prst="rect">
                          <a:avLst/>
                        </a:prstGeom>
                        <a:noFill/>
                        <a:ln w="9525">
                          <a:noFill/>
                          <a:miter lim="800000"/>
                          <a:headEnd/>
                          <a:tailEnd/>
                        </a:ln>
                      </pic:spPr>
                    </pic:pic>
                  </a:graphicData>
                </a:graphic>
              </wp:anchor>
            </w:drawing>
          </w:r>
          <w:r w:rsidR="003F389C">
            <w:rPr>
              <w:noProof/>
              <w:szCs w:val="18"/>
            </w:rPr>
            <w:drawing>
              <wp:inline distT="0" distB="0" distL="0" distR="0">
                <wp:extent cx="590632" cy="247685"/>
                <wp:effectExtent l="19050" t="0" r="0" b="0"/>
                <wp:docPr id="10" name="Picture 9" descr="Icon-ReportFamilyPropert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on-ReportFamilyProperties.png"/>
                        <pic:cNvPicPr/>
                      </pic:nvPicPr>
                      <pic:blipFill>
                        <a:blip r:embed="rId2"/>
                        <a:stretch>
                          <a:fillRect/>
                        </a:stretch>
                      </pic:blipFill>
                      <pic:spPr>
                        <a:xfrm>
                          <a:off x="0" y="0"/>
                          <a:ext cx="590632" cy="247685"/>
                        </a:xfrm>
                        <a:prstGeom prst="rect">
                          <a:avLst/>
                        </a:prstGeom>
                      </pic:spPr>
                    </pic:pic>
                  </a:graphicData>
                </a:graphic>
              </wp:inline>
            </w:drawing>
          </w:r>
        </w:p>
      </w:tc>
    </w:tr>
  </w:tbl>
  <w:p w:rsidR="003F389C" w:rsidRPr="00663CC9" w:rsidRDefault="003F389C" w:rsidP="003F389C">
    <w:pPr>
      <w:pStyle w:val="Header"/>
      <w:rPr>
        <w:szCs w:val="18"/>
      </w:rPr>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868"/>
      <w:gridCol w:w="6760"/>
    </w:tblGrid>
    <w:tr w:rsidR="00986755" w:rsidTr="003F389C">
      <w:tc>
        <w:tcPr>
          <w:tcW w:w="2868" w:type="dxa"/>
        </w:tcPr>
        <w:p w:rsidR="00986755" w:rsidRDefault="00986755" w:rsidP="00986755">
          <w:pPr>
            <w:pStyle w:val="Header"/>
            <w:rPr>
              <w:szCs w:val="18"/>
            </w:rPr>
          </w:pPr>
          <w:del w:id="8" w:author="BVN" w:date="2012-07-23T08:08:00Z">
            <w:r w:rsidRPr="00663CC9" w:rsidDel="008D3774">
              <w:rPr>
                <w:szCs w:val="18"/>
              </w:rPr>
              <w:delText>MEMORANDUM</w:delText>
            </w:r>
          </w:del>
          <w:ins w:id="9" w:author="BVN" w:date="2012-07-23T08:08:00Z">
            <w:r>
              <w:rPr>
                <w:szCs w:val="18"/>
              </w:rPr>
              <w:t xml:space="preserve">How To – </w:t>
            </w:r>
          </w:ins>
          <w:r>
            <w:rPr>
              <w:szCs w:val="18"/>
            </w:rPr>
            <w:t>Family Updater App</w:t>
          </w:r>
        </w:p>
      </w:tc>
      <w:tc>
        <w:tcPr>
          <w:tcW w:w="6760" w:type="dxa"/>
        </w:tcPr>
        <w:p w:rsidR="00986755" w:rsidRDefault="0039361A">
          <w:pPr>
            <w:pStyle w:val="Header"/>
            <w:rPr>
              <w:szCs w:val="18"/>
            </w:rPr>
          </w:pPr>
          <w:r>
            <w:rPr>
              <w:noProof/>
              <w:szCs w:val="18"/>
            </w:rPr>
            <w:drawing>
              <wp:anchor distT="0" distB="0" distL="114300" distR="114300" simplePos="0" relativeHeight="251672576" behindDoc="1" locked="0" layoutInCell="1" allowOverlap="1">
                <wp:simplePos x="0" y="0"/>
                <wp:positionH relativeFrom="column">
                  <wp:posOffset>2951480</wp:posOffset>
                </wp:positionH>
                <wp:positionV relativeFrom="paragraph">
                  <wp:posOffset>-576580</wp:posOffset>
                </wp:positionV>
                <wp:extent cx="1473200" cy="796925"/>
                <wp:effectExtent l="19050" t="0" r="0" b="0"/>
                <wp:wrapNone/>
                <wp:docPr id="24" name="Picture 25" descr="BVN_mark"/>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5" descr="BVN_mark"/>
                        <pic:cNvPicPr>
                          <a:picLocks noChangeArrowheads="1"/>
                        </pic:cNvPicPr>
                      </pic:nvPicPr>
                      <pic:blipFill>
                        <a:blip r:embed="rId1"/>
                        <a:stretch>
                          <a:fillRect/>
                        </a:stretch>
                      </pic:blipFill>
                      <pic:spPr bwMode="auto">
                        <a:xfrm>
                          <a:off x="0" y="0"/>
                          <a:ext cx="1473200" cy="796925"/>
                        </a:xfrm>
                        <a:prstGeom prst="rect">
                          <a:avLst/>
                        </a:prstGeom>
                        <a:noFill/>
                        <a:ln w="9525">
                          <a:noFill/>
                          <a:miter lim="800000"/>
                          <a:headEnd/>
                          <a:tailEnd/>
                        </a:ln>
                      </pic:spPr>
                    </pic:pic>
                  </a:graphicData>
                </a:graphic>
              </wp:anchor>
            </w:drawing>
          </w:r>
          <w:r w:rsidR="00986755">
            <w:rPr>
              <w:noProof/>
              <w:szCs w:val="18"/>
            </w:rPr>
            <w:drawing>
              <wp:inline distT="0" distB="0" distL="0" distR="0">
                <wp:extent cx="657317" cy="266737"/>
                <wp:effectExtent l="19050" t="0" r="9433" b="0"/>
                <wp:docPr id="28" name="Picture 27" descr="Icon-UpdateFamilyParameterValu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on-UpdateFamilyParameterValues.png"/>
                        <pic:cNvPicPr/>
                      </pic:nvPicPr>
                      <pic:blipFill>
                        <a:blip r:embed="rId2"/>
                        <a:stretch>
                          <a:fillRect/>
                        </a:stretch>
                      </pic:blipFill>
                      <pic:spPr>
                        <a:xfrm>
                          <a:off x="0" y="0"/>
                          <a:ext cx="657317" cy="266737"/>
                        </a:xfrm>
                        <a:prstGeom prst="rect">
                          <a:avLst/>
                        </a:prstGeom>
                      </pic:spPr>
                    </pic:pic>
                  </a:graphicData>
                </a:graphic>
              </wp:inline>
            </w:drawing>
          </w:r>
        </w:p>
      </w:tc>
    </w:tr>
  </w:tbl>
  <w:p w:rsidR="00986755" w:rsidRPr="00663CC9" w:rsidRDefault="00986755" w:rsidP="003F389C">
    <w:pPr>
      <w:pStyle w:val="Header"/>
      <w:rPr>
        <w:szCs w:val="18"/>
      </w:rPr>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868"/>
      <w:gridCol w:w="6760"/>
    </w:tblGrid>
    <w:tr w:rsidR="00DF2753" w:rsidTr="003F389C">
      <w:tc>
        <w:tcPr>
          <w:tcW w:w="2868" w:type="dxa"/>
        </w:tcPr>
        <w:p w:rsidR="00DF2753" w:rsidRDefault="00DF2753" w:rsidP="00DF2753">
          <w:pPr>
            <w:pStyle w:val="Header"/>
            <w:rPr>
              <w:szCs w:val="18"/>
            </w:rPr>
          </w:pPr>
          <w:del w:id="10" w:author="BVN" w:date="2012-07-23T08:08:00Z">
            <w:r w:rsidRPr="00663CC9" w:rsidDel="008D3774">
              <w:rPr>
                <w:szCs w:val="18"/>
              </w:rPr>
              <w:delText>MEMORANDUM</w:delText>
            </w:r>
          </w:del>
          <w:ins w:id="11" w:author="BVN" w:date="2012-07-23T08:08:00Z">
            <w:r>
              <w:rPr>
                <w:szCs w:val="18"/>
              </w:rPr>
              <w:t xml:space="preserve">How To – </w:t>
            </w:r>
          </w:ins>
          <w:r>
            <w:rPr>
              <w:szCs w:val="18"/>
            </w:rPr>
            <w:t>Add Shared Parameter</w:t>
          </w:r>
        </w:p>
      </w:tc>
      <w:tc>
        <w:tcPr>
          <w:tcW w:w="6760" w:type="dxa"/>
        </w:tcPr>
        <w:p w:rsidR="00DF2753" w:rsidRDefault="0039361A">
          <w:pPr>
            <w:pStyle w:val="Header"/>
            <w:rPr>
              <w:szCs w:val="18"/>
            </w:rPr>
          </w:pPr>
          <w:r>
            <w:rPr>
              <w:noProof/>
              <w:szCs w:val="18"/>
            </w:rPr>
            <w:drawing>
              <wp:anchor distT="0" distB="0" distL="114300" distR="114300" simplePos="0" relativeHeight="251674624" behindDoc="1" locked="0" layoutInCell="1" allowOverlap="1">
                <wp:simplePos x="0" y="0"/>
                <wp:positionH relativeFrom="column">
                  <wp:posOffset>3002915</wp:posOffset>
                </wp:positionH>
                <wp:positionV relativeFrom="paragraph">
                  <wp:posOffset>-539750</wp:posOffset>
                </wp:positionV>
                <wp:extent cx="1473200" cy="796925"/>
                <wp:effectExtent l="19050" t="0" r="0" b="0"/>
                <wp:wrapNone/>
                <wp:docPr id="30" name="Picture 25" descr="BVN_mark"/>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5" descr="BVN_mark"/>
                        <pic:cNvPicPr>
                          <a:picLocks noChangeArrowheads="1"/>
                        </pic:cNvPicPr>
                      </pic:nvPicPr>
                      <pic:blipFill>
                        <a:blip r:embed="rId1"/>
                        <a:stretch>
                          <a:fillRect/>
                        </a:stretch>
                      </pic:blipFill>
                      <pic:spPr bwMode="auto">
                        <a:xfrm>
                          <a:off x="0" y="0"/>
                          <a:ext cx="1473200" cy="796925"/>
                        </a:xfrm>
                        <a:prstGeom prst="rect">
                          <a:avLst/>
                        </a:prstGeom>
                        <a:noFill/>
                        <a:ln w="9525">
                          <a:noFill/>
                          <a:miter lim="800000"/>
                          <a:headEnd/>
                          <a:tailEnd/>
                        </a:ln>
                      </pic:spPr>
                    </pic:pic>
                  </a:graphicData>
                </a:graphic>
              </wp:anchor>
            </w:drawing>
          </w:r>
          <w:r w:rsidR="00DF2753">
            <w:rPr>
              <w:noProof/>
              <w:szCs w:val="18"/>
            </w:rPr>
            <w:drawing>
              <wp:inline distT="0" distB="0" distL="0" distR="0">
                <wp:extent cx="543001" cy="256132"/>
                <wp:effectExtent l="19050" t="0" r="9449" b="0"/>
                <wp:docPr id="32" name="Picture 31" descr="Icon-AddSharedparamterToFamil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on-AddSharedparamterToFamily.png"/>
                        <pic:cNvPicPr/>
                      </pic:nvPicPr>
                      <pic:blipFill>
                        <a:blip r:embed="rId2"/>
                        <a:stretch>
                          <a:fillRect/>
                        </a:stretch>
                      </pic:blipFill>
                      <pic:spPr>
                        <a:xfrm>
                          <a:off x="0" y="0"/>
                          <a:ext cx="543001" cy="256132"/>
                        </a:xfrm>
                        <a:prstGeom prst="rect">
                          <a:avLst/>
                        </a:prstGeom>
                      </pic:spPr>
                    </pic:pic>
                  </a:graphicData>
                </a:graphic>
              </wp:inline>
            </w:drawing>
          </w:r>
        </w:p>
      </w:tc>
    </w:tr>
  </w:tbl>
  <w:p w:rsidR="00DF2753" w:rsidRPr="00663CC9" w:rsidRDefault="00DF2753" w:rsidP="003F389C">
    <w:pPr>
      <w:pStyle w:val="Header"/>
      <w:rPr>
        <w:szCs w:val="18"/>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7D2803"/>
    <w:multiLevelType w:val="hybridMultilevel"/>
    <w:tmpl w:val="637E2FB0"/>
    <w:lvl w:ilvl="0" w:tplc="62EEB6BC">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02B74BEF"/>
    <w:multiLevelType w:val="hybridMultilevel"/>
    <w:tmpl w:val="B6D80732"/>
    <w:lvl w:ilvl="0" w:tplc="0C090011">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07B26504"/>
    <w:multiLevelType w:val="multilevel"/>
    <w:tmpl w:val="334C3242"/>
    <w:lvl w:ilvl="0">
      <w:start w:val="1"/>
      <w:numFmt w:val="decimal"/>
      <w:pStyle w:val="List-Numbered"/>
      <w:lvlText w:val="%1.00"/>
      <w:lvlJc w:val="left"/>
      <w:pPr>
        <w:tabs>
          <w:tab w:val="num" w:pos="680"/>
        </w:tabs>
        <w:ind w:left="680" w:hanging="680"/>
      </w:pPr>
      <w:rPr>
        <w:rFonts w:hint="default"/>
      </w:rPr>
    </w:lvl>
    <w:lvl w:ilvl="1">
      <w:start w:val="1"/>
      <w:numFmt w:val="decimalZero"/>
      <w:lvlText w:val="%1.%2"/>
      <w:lvlJc w:val="left"/>
      <w:pPr>
        <w:tabs>
          <w:tab w:val="num" w:pos="680"/>
        </w:tabs>
        <w:ind w:left="680" w:hanging="680"/>
      </w:pPr>
      <w:rPr>
        <w:rFonts w:hint="default"/>
      </w:rPr>
    </w:lvl>
    <w:lvl w:ilvl="2">
      <w:start w:val="1"/>
      <w:numFmt w:val="decimalZero"/>
      <w:lvlText w:val="%1.%2.%3"/>
      <w:lvlJc w:val="left"/>
      <w:pPr>
        <w:tabs>
          <w:tab w:val="num" w:pos="680"/>
        </w:tabs>
        <w:ind w:left="680" w:hanging="680"/>
      </w:pPr>
      <w:rPr>
        <w:rFonts w:hint="default"/>
      </w:rPr>
    </w:lvl>
    <w:lvl w:ilvl="3">
      <w:start w:val="1"/>
      <w:numFmt w:val="decimal"/>
      <w:lvlText w:val="%1.%2.%3.%4."/>
      <w:lvlJc w:val="left"/>
      <w:pPr>
        <w:tabs>
          <w:tab w:val="num" w:pos="1008"/>
        </w:tabs>
        <w:ind w:left="1008" w:hanging="648"/>
      </w:pPr>
      <w:rPr>
        <w:rFonts w:hint="default"/>
      </w:rPr>
    </w:lvl>
    <w:lvl w:ilvl="4">
      <w:start w:val="1"/>
      <w:numFmt w:val="decimal"/>
      <w:lvlText w:val="%1.%2.%3.%4.%5."/>
      <w:lvlJc w:val="left"/>
      <w:pPr>
        <w:tabs>
          <w:tab w:val="num" w:pos="1512"/>
        </w:tabs>
        <w:ind w:left="1512" w:hanging="792"/>
      </w:pPr>
      <w:rPr>
        <w:rFonts w:hint="default"/>
      </w:rPr>
    </w:lvl>
    <w:lvl w:ilvl="5">
      <w:start w:val="1"/>
      <w:numFmt w:val="decimal"/>
      <w:lvlText w:val="%1.%2.%3.%4.%5.%6."/>
      <w:lvlJc w:val="left"/>
      <w:pPr>
        <w:tabs>
          <w:tab w:val="num" w:pos="2016"/>
        </w:tabs>
        <w:ind w:left="2016" w:hanging="936"/>
      </w:pPr>
      <w:rPr>
        <w:rFonts w:hint="default"/>
      </w:rPr>
    </w:lvl>
    <w:lvl w:ilvl="6">
      <w:start w:val="1"/>
      <w:numFmt w:val="decimal"/>
      <w:lvlText w:val="%1.%2.%3.%4.%5.%6.%7."/>
      <w:lvlJc w:val="left"/>
      <w:pPr>
        <w:tabs>
          <w:tab w:val="num" w:pos="2520"/>
        </w:tabs>
        <w:ind w:left="2520" w:hanging="1080"/>
      </w:pPr>
      <w:rPr>
        <w:rFonts w:hint="default"/>
      </w:rPr>
    </w:lvl>
    <w:lvl w:ilvl="7">
      <w:start w:val="1"/>
      <w:numFmt w:val="decimal"/>
      <w:lvlText w:val="%1.%2.%3.%4.%5.%6.%7.%8."/>
      <w:lvlJc w:val="left"/>
      <w:pPr>
        <w:tabs>
          <w:tab w:val="num" w:pos="3024"/>
        </w:tabs>
        <w:ind w:left="3024" w:hanging="1224"/>
      </w:pPr>
      <w:rPr>
        <w:rFonts w:hint="default"/>
      </w:rPr>
    </w:lvl>
    <w:lvl w:ilvl="8">
      <w:start w:val="1"/>
      <w:numFmt w:val="decimal"/>
      <w:lvlText w:val="%1.%2.%3.%4.%5.%6.%7.%8.%9."/>
      <w:lvlJc w:val="left"/>
      <w:pPr>
        <w:tabs>
          <w:tab w:val="num" w:pos="3600"/>
        </w:tabs>
        <w:ind w:left="3600" w:hanging="1440"/>
      </w:pPr>
      <w:rPr>
        <w:rFonts w:hint="default"/>
      </w:rPr>
    </w:lvl>
  </w:abstractNum>
  <w:abstractNum w:abstractNumId="3">
    <w:nsid w:val="08472FB8"/>
    <w:multiLevelType w:val="multilevel"/>
    <w:tmpl w:val="993E5484"/>
    <w:lvl w:ilvl="0">
      <w:start w:val="1"/>
      <w:numFmt w:val="bullet"/>
      <w:pStyle w:val="List-Bulleted"/>
      <w:lvlText w:val="•"/>
      <w:lvlJc w:val="left"/>
      <w:pPr>
        <w:tabs>
          <w:tab w:val="num" w:pos="227"/>
        </w:tabs>
        <w:ind w:left="227" w:hanging="227"/>
      </w:pPr>
      <w:rPr>
        <w:rFonts w:ascii="HelveticaNeueLT Com 45 Lt" w:hAnsi="HelveticaNeueLT Com 45 Lt" w:hint="default"/>
        <w:b w:val="0"/>
        <w:i w:val="0"/>
        <w:caps w:val="0"/>
        <w:strike w:val="0"/>
        <w:dstrike w:val="0"/>
        <w:vanish w:val="0"/>
        <w:sz w:val="16"/>
        <w:szCs w:val="18"/>
        <w:vertAlign w:val="baseline"/>
      </w:rPr>
    </w:lvl>
    <w:lvl w:ilvl="1">
      <w:start w:val="1"/>
      <w:numFmt w:val="bullet"/>
      <w:lvlText w:val=":"/>
      <w:lvlJc w:val="left"/>
      <w:pPr>
        <w:tabs>
          <w:tab w:val="num" w:pos="227"/>
        </w:tabs>
        <w:ind w:left="227" w:hanging="227"/>
      </w:pPr>
      <w:rPr>
        <w:rFonts w:ascii="HelveticaNeueLT Com 45 Lt" w:hAnsi="HelveticaNeueLT Com 45 Lt"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4">
    <w:nsid w:val="0A2D1569"/>
    <w:multiLevelType w:val="hybridMultilevel"/>
    <w:tmpl w:val="908CE392"/>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13165E77"/>
    <w:multiLevelType w:val="hybridMultilevel"/>
    <w:tmpl w:val="A7E8F2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14037D44"/>
    <w:multiLevelType w:val="hybridMultilevel"/>
    <w:tmpl w:val="4CD4DAC0"/>
    <w:lvl w:ilvl="0" w:tplc="DA20A9F2">
      <w:start w:val="1"/>
      <w:numFmt w:val="bullet"/>
      <w:lvlText w:val="-"/>
      <w:lvlJc w:val="left"/>
      <w:pPr>
        <w:ind w:left="720" w:hanging="360"/>
      </w:pPr>
      <w:rPr>
        <w:rFonts w:ascii="Helvetica" w:eastAsia="Times New Roman" w:hAnsi="Helvetica"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150628B9"/>
    <w:multiLevelType w:val="multilevel"/>
    <w:tmpl w:val="5C9E87B4"/>
    <w:lvl w:ilvl="0">
      <w:start w:val="1"/>
      <w:numFmt w:val="decimal"/>
      <w:pStyle w:val="Heading1"/>
      <w:lvlText w:val="%1.00"/>
      <w:lvlJc w:val="left"/>
      <w:pPr>
        <w:tabs>
          <w:tab w:val="num" w:pos="680"/>
        </w:tabs>
        <w:ind w:left="680" w:hanging="680"/>
      </w:pPr>
      <w:rPr>
        <w:rFonts w:hint="default"/>
      </w:rPr>
    </w:lvl>
    <w:lvl w:ilvl="1">
      <w:start w:val="1"/>
      <w:numFmt w:val="decimalZero"/>
      <w:pStyle w:val="Heading2"/>
      <w:lvlText w:val="%1.%2"/>
      <w:lvlJc w:val="left"/>
      <w:pPr>
        <w:tabs>
          <w:tab w:val="num" w:pos="680"/>
        </w:tabs>
        <w:ind w:left="680" w:hanging="680"/>
      </w:pPr>
      <w:rPr>
        <w:rFonts w:hint="default"/>
      </w:rPr>
    </w:lvl>
    <w:lvl w:ilvl="2">
      <w:start w:val="1"/>
      <w:numFmt w:val="decimalZero"/>
      <w:pStyle w:val="Heading3"/>
      <w:lvlText w:val="%1.%2.%3"/>
      <w:lvlJc w:val="left"/>
      <w:pPr>
        <w:tabs>
          <w:tab w:val="num" w:pos="680"/>
        </w:tabs>
        <w:ind w:left="680" w:hanging="680"/>
      </w:pPr>
      <w:rPr>
        <w:rFonts w:hint="default"/>
      </w:rPr>
    </w:lvl>
    <w:lvl w:ilvl="3">
      <w:start w:val="1"/>
      <w:numFmt w:val="decimal"/>
      <w:lvlText w:val="%1.%2.%3.%4."/>
      <w:lvlJc w:val="left"/>
      <w:pPr>
        <w:tabs>
          <w:tab w:val="num" w:pos="1008"/>
        </w:tabs>
        <w:ind w:left="1008" w:hanging="648"/>
      </w:pPr>
      <w:rPr>
        <w:rFonts w:hint="default"/>
      </w:rPr>
    </w:lvl>
    <w:lvl w:ilvl="4">
      <w:start w:val="1"/>
      <w:numFmt w:val="decimal"/>
      <w:lvlText w:val="%1.%2.%3.%4.%5."/>
      <w:lvlJc w:val="left"/>
      <w:pPr>
        <w:tabs>
          <w:tab w:val="num" w:pos="1512"/>
        </w:tabs>
        <w:ind w:left="1512" w:hanging="792"/>
      </w:pPr>
      <w:rPr>
        <w:rFonts w:hint="default"/>
      </w:rPr>
    </w:lvl>
    <w:lvl w:ilvl="5">
      <w:start w:val="1"/>
      <w:numFmt w:val="decimal"/>
      <w:lvlText w:val="%1.%2.%3.%4.%5.%6."/>
      <w:lvlJc w:val="left"/>
      <w:pPr>
        <w:tabs>
          <w:tab w:val="num" w:pos="2016"/>
        </w:tabs>
        <w:ind w:left="2016" w:hanging="936"/>
      </w:pPr>
      <w:rPr>
        <w:rFonts w:hint="default"/>
      </w:rPr>
    </w:lvl>
    <w:lvl w:ilvl="6">
      <w:start w:val="1"/>
      <w:numFmt w:val="decimal"/>
      <w:lvlText w:val="%1.%2.%3.%4.%5.%6.%7."/>
      <w:lvlJc w:val="left"/>
      <w:pPr>
        <w:tabs>
          <w:tab w:val="num" w:pos="2520"/>
        </w:tabs>
        <w:ind w:left="2520" w:hanging="1080"/>
      </w:pPr>
      <w:rPr>
        <w:rFonts w:hint="default"/>
      </w:rPr>
    </w:lvl>
    <w:lvl w:ilvl="7">
      <w:start w:val="1"/>
      <w:numFmt w:val="decimal"/>
      <w:lvlText w:val="%1.%2.%3.%4.%5.%6.%7.%8."/>
      <w:lvlJc w:val="left"/>
      <w:pPr>
        <w:tabs>
          <w:tab w:val="num" w:pos="3024"/>
        </w:tabs>
        <w:ind w:left="3024" w:hanging="1224"/>
      </w:pPr>
      <w:rPr>
        <w:rFonts w:hint="default"/>
      </w:rPr>
    </w:lvl>
    <w:lvl w:ilvl="8">
      <w:start w:val="1"/>
      <w:numFmt w:val="decimal"/>
      <w:lvlText w:val="%1.%2.%3.%4.%5.%6.%7.%8.%9."/>
      <w:lvlJc w:val="left"/>
      <w:pPr>
        <w:tabs>
          <w:tab w:val="num" w:pos="3600"/>
        </w:tabs>
        <w:ind w:left="3600" w:hanging="1440"/>
      </w:pPr>
      <w:rPr>
        <w:rFonts w:hint="default"/>
      </w:rPr>
    </w:lvl>
  </w:abstractNum>
  <w:abstractNum w:abstractNumId="8">
    <w:nsid w:val="1C21654D"/>
    <w:multiLevelType w:val="multilevel"/>
    <w:tmpl w:val="E8DE345A"/>
    <w:lvl w:ilvl="0">
      <w:start w:val="1"/>
      <w:numFmt w:val="decimal"/>
      <w:lvlText w:val="%1.00"/>
      <w:lvlJc w:val="left"/>
      <w:pPr>
        <w:tabs>
          <w:tab w:val="num" w:pos="680"/>
        </w:tabs>
        <w:ind w:left="680" w:hanging="680"/>
      </w:pPr>
      <w:rPr>
        <w:rFonts w:hint="default"/>
      </w:rPr>
    </w:lvl>
    <w:lvl w:ilvl="1">
      <w:start w:val="1"/>
      <w:numFmt w:val="decimalZero"/>
      <w:lvlText w:val="%1.%2"/>
      <w:lvlJc w:val="left"/>
      <w:pPr>
        <w:tabs>
          <w:tab w:val="num" w:pos="680"/>
        </w:tabs>
        <w:ind w:left="680" w:hanging="680"/>
      </w:pPr>
      <w:rPr>
        <w:rFonts w:hint="default"/>
      </w:rPr>
    </w:lvl>
    <w:lvl w:ilvl="2">
      <w:start w:val="1"/>
      <w:numFmt w:val="decimalZero"/>
      <w:lvlText w:val="%1.%2.%3"/>
      <w:lvlJc w:val="left"/>
      <w:pPr>
        <w:tabs>
          <w:tab w:val="num" w:pos="680"/>
        </w:tabs>
        <w:ind w:left="680" w:hanging="680"/>
      </w:pPr>
      <w:rPr>
        <w:rFonts w:hint="default"/>
      </w:rPr>
    </w:lvl>
    <w:lvl w:ilvl="3">
      <w:start w:val="1"/>
      <w:numFmt w:val="decimal"/>
      <w:lvlText w:val="%1.%2.%3.%4."/>
      <w:lvlJc w:val="left"/>
      <w:pPr>
        <w:tabs>
          <w:tab w:val="num" w:pos="1008"/>
        </w:tabs>
        <w:ind w:left="1008" w:hanging="648"/>
      </w:pPr>
      <w:rPr>
        <w:rFonts w:hint="default"/>
      </w:rPr>
    </w:lvl>
    <w:lvl w:ilvl="4">
      <w:start w:val="1"/>
      <w:numFmt w:val="decimal"/>
      <w:lvlText w:val="%1.%2.%3.%4.%5."/>
      <w:lvlJc w:val="left"/>
      <w:pPr>
        <w:tabs>
          <w:tab w:val="num" w:pos="1512"/>
        </w:tabs>
        <w:ind w:left="1512" w:hanging="792"/>
      </w:pPr>
      <w:rPr>
        <w:rFonts w:hint="default"/>
      </w:rPr>
    </w:lvl>
    <w:lvl w:ilvl="5">
      <w:start w:val="1"/>
      <w:numFmt w:val="decimal"/>
      <w:lvlText w:val="%1.%2.%3.%4.%5.%6."/>
      <w:lvlJc w:val="left"/>
      <w:pPr>
        <w:tabs>
          <w:tab w:val="num" w:pos="2016"/>
        </w:tabs>
        <w:ind w:left="2016" w:hanging="936"/>
      </w:pPr>
      <w:rPr>
        <w:rFonts w:hint="default"/>
      </w:rPr>
    </w:lvl>
    <w:lvl w:ilvl="6">
      <w:start w:val="1"/>
      <w:numFmt w:val="decimal"/>
      <w:lvlText w:val="%1.%2.%3.%4.%5.%6.%7."/>
      <w:lvlJc w:val="left"/>
      <w:pPr>
        <w:tabs>
          <w:tab w:val="num" w:pos="2520"/>
        </w:tabs>
        <w:ind w:left="2520" w:hanging="1080"/>
      </w:pPr>
      <w:rPr>
        <w:rFonts w:hint="default"/>
      </w:rPr>
    </w:lvl>
    <w:lvl w:ilvl="7">
      <w:start w:val="1"/>
      <w:numFmt w:val="decimal"/>
      <w:lvlText w:val="%1.%2.%3.%4.%5.%6.%7.%8."/>
      <w:lvlJc w:val="left"/>
      <w:pPr>
        <w:tabs>
          <w:tab w:val="num" w:pos="3024"/>
        </w:tabs>
        <w:ind w:left="3024" w:hanging="1224"/>
      </w:pPr>
      <w:rPr>
        <w:rFonts w:hint="default"/>
      </w:rPr>
    </w:lvl>
    <w:lvl w:ilvl="8">
      <w:start w:val="1"/>
      <w:numFmt w:val="decimal"/>
      <w:lvlText w:val="%1.%2.%3.%4.%5.%6.%7.%8.%9."/>
      <w:lvlJc w:val="left"/>
      <w:pPr>
        <w:tabs>
          <w:tab w:val="num" w:pos="3600"/>
        </w:tabs>
        <w:ind w:left="3600" w:hanging="1440"/>
      </w:pPr>
      <w:rPr>
        <w:rFonts w:hint="default"/>
      </w:rPr>
    </w:lvl>
  </w:abstractNum>
  <w:abstractNum w:abstractNumId="9">
    <w:nsid w:val="30D21DEB"/>
    <w:multiLevelType w:val="hybridMultilevel"/>
    <w:tmpl w:val="EDA0B91A"/>
    <w:lvl w:ilvl="0" w:tplc="0C090011">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nsid w:val="31096E23"/>
    <w:multiLevelType w:val="hybridMultilevel"/>
    <w:tmpl w:val="062C45B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nsid w:val="35CB5BA5"/>
    <w:multiLevelType w:val="hybridMultilevel"/>
    <w:tmpl w:val="2DC2F172"/>
    <w:lvl w:ilvl="0" w:tplc="0C090001">
      <w:start w:val="1"/>
      <w:numFmt w:val="bullet"/>
      <w:lvlText w:val=""/>
      <w:lvlJc w:val="left"/>
      <w:pPr>
        <w:ind w:left="372" w:hanging="360"/>
      </w:pPr>
      <w:rPr>
        <w:rFonts w:ascii="Symbol" w:hAnsi="Symbol" w:hint="default"/>
      </w:rPr>
    </w:lvl>
    <w:lvl w:ilvl="1" w:tplc="0C090003" w:tentative="1">
      <w:start w:val="1"/>
      <w:numFmt w:val="bullet"/>
      <w:lvlText w:val="o"/>
      <w:lvlJc w:val="left"/>
      <w:pPr>
        <w:ind w:left="1092" w:hanging="360"/>
      </w:pPr>
      <w:rPr>
        <w:rFonts w:ascii="Courier New" w:hAnsi="Courier New" w:cs="Courier New" w:hint="default"/>
      </w:rPr>
    </w:lvl>
    <w:lvl w:ilvl="2" w:tplc="0C090005" w:tentative="1">
      <w:start w:val="1"/>
      <w:numFmt w:val="bullet"/>
      <w:lvlText w:val=""/>
      <w:lvlJc w:val="left"/>
      <w:pPr>
        <w:ind w:left="1812" w:hanging="360"/>
      </w:pPr>
      <w:rPr>
        <w:rFonts w:ascii="Wingdings" w:hAnsi="Wingdings" w:hint="default"/>
      </w:rPr>
    </w:lvl>
    <w:lvl w:ilvl="3" w:tplc="0C090001" w:tentative="1">
      <w:start w:val="1"/>
      <w:numFmt w:val="bullet"/>
      <w:lvlText w:val=""/>
      <w:lvlJc w:val="left"/>
      <w:pPr>
        <w:ind w:left="2532" w:hanging="360"/>
      </w:pPr>
      <w:rPr>
        <w:rFonts w:ascii="Symbol" w:hAnsi="Symbol" w:hint="default"/>
      </w:rPr>
    </w:lvl>
    <w:lvl w:ilvl="4" w:tplc="0C090003" w:tentative="1">
      <w:start w:val="1"/>
      <w:numFmt w:val="bullet"/>
      <w:lvlText w:val="o"/>
      <w:lvlJc w:val="left"/>
      <w:pPr>
        <w:ind w:left="3252" w:hanging="360"/>
      </w:pPr>
      <w:rPr>
        <w:rFonts w:ascii="Courier New" w:hAnsi="Courier New" w:cs="Courier New" w:hint="default"/>
      </w:rPr>
    </w:lvl>
    <w:lvl w:ilvl="5" w:tplc="0C090005" w:tentative="1">
      <w:start w:val="1"/>
      <w:numFmt w:val="bullet"/>
      <w:lvlText w:val=""/>
      <w:lvlJc w:val="left"/>
      <w:pPr>
        <w:ind w:left="3972" w:hanging="360"/>
      </w:pPr>
      <w:rPr>
        <w:rFonts w:ascii="Wingdings" w:hAnsi="Wingdings" w:hint="default"/>
      </w:rPr>
    </w:lvl>
    <w:lvl w:ilvl="6" w:tplc="0C090001" w:tentative="1">
      <w:start w:val="1"/>
      <w:numFmt w:val="bullet"/>
      <w:lvlText w:val=""/>
      <w:lvlJc w:val="left"/>
      <w:pPr>
        <w:ind w:left="4692" w:hanging="360"/>
      </w:pPr>
      <w:rPr>
        <w:rFonts w:ascii="Symbol" w:hAnsi="Symbol" w:hint="default"/>
      </w:rPr>
    </w:lvl>
    <w:lvl w:ilvl="7" w:tplc="0C090003" w:tentative="1">
      <w:start w:val="1"/>
      <w:numFmt w:val="bullet"/>
      <w:lvlText w:val="o"/>
      <w:lvlJc w:val="left"/>
      <w:pPr>
        <w:ind w:left="5412" w:hanging="360"/>
      </w:pPr>
      <w:rPr>
        <w:rFonts w:ascii="Courier New" w:hAnsi="Courier New" w:cs="Courier New" w:hint="default"/>
      </w:rPr>
    </w:lvl>
    <w:lvl w:ilvl="8" w:tplc="0C090005" w:tentative="1">
      <w:start w:val="1"/>
      <w:numFmt w:val="bullet"/>
      <w:lvlText w:val=""/>
      <w:lvlJc w:val="left"/>
      <w:pPr>
        <w:ind w:left="6132" w:hanging="360"/>
      </w:pPr>
      <w:rPr>
        <w:rFonts w:ascii="Wingdings" w:hAnsi="Wingdings" w:hint="default"/>
      </w:rPr>
    </w:lvl>
  </w:abstractNum>
  <w:abstractNum w:abstractNumId="12">
    <w:nsid w:val="47B352F5"/>
    <w:multiLevelType w:val="hybridMultilevel"/>
    <w:tmpl w:val="98FCAB96"/>
    <w:lvl w:ilvl="0" w:tplc="0C090011">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nsid w:val="4C3E232E"/>
    <w:multiLevelType w:val="hybridMultilevel"/>
    <w:tmpl w:val="BFD61FB6"/>
    <w:lvl w:ilvl="0" w:tplc="0C09000F">
      <w:start w:val="1"/>
      <w:numFmt w:val="decimal"/>
      <w:lvlText w:val="%1."/>
      <w:lvlJc w:val="left"/>
      <w:pPr>
        <w:ind w:left="372" w:hanging="360"/>
      </w:pPr>
      <w:rPr>
        <w:rFonts w:hint="default"/>
      </w:rPr>
    </w:lvl>
    <w:lvl w:ilvl="1" w:tplc="0C090003" w:tentative="1">
      <w:start w:val="1"/>
      <w:numFmt w:val="bullet"/>
      <w:lvlText w:val="o"/>
      <w:lvlJc w:val="left"/>
      <w:pPr>
        <w:ind w:left="1092" w:hanging="360"/>
      </w:pPr>
      <w:rPr>
        <w:rFonts w:ascii="Courier New" w:hAnsi="Courier New" w:cs="Courier New" w:hint="default"/>
      </w:rPr>
    </w:lvl>
    <w:lvl w:ilvl="2" w:tplc="0C090005" w:tentative="1">
      <w:start w:val="1"/>
      <w:numFmt w:val="bullet"/>
      <w:lvlText w:val=""/>
      <w:lvlJc w:val="left"/>
      <w:pPr>
        <w:ind w:left="1812" w:hanging="360"/>
      </w:pPr>
      <w:rPr>
        <w:rFonts w:ascii="Wingdings" w:hAnsi="Wingdings" w:hint="default"/>
      </w:rPr>
    </w:lvl>
    <w:lvl w:ilvl="3" w:tplc="0C090001" w:tentative="1">
      <w:start w:val="1"/>
      <w:numFmt w:val="bullet"/>
      <w:lvlText w:val=""/>
      <w:lvlJc w:val="left"/>
      <w:pPr>
        <w:ind w:left="2532" w:hanging="360"/>
      </w:pPr>
      <w:rPr>
        <w:rFonts w:ascii="Symbol" w:hAnsi="Symbol" w:hint="default"/>
      </w:rPr>
    </w:lvl>
    <w:lvl w:ilvl="4" w:tplc="0C090003" w:tentative="1">
      <w:start w:val="1"/>
      <w:numFmt w:val="bullet"/>
      <w:lvlText w:val="o"/>
      <w:lvlJc w:val="left"/>
      <w:pPr>
        <w:ind w:left="3252" w:hanging="360"/>
      </w:pPr>
      <w:rPr>
        <w:rFonts w:ascii="Courier New" w:hAnsi="Courier New" w:cs="Courier New" w:hint="default"/>
      </w:rPr>
    </w:lvl>
    <w:lvl w:ilvl="5" w:tplc="0C090005" w:tentative="1">
      <w:start w:val="1"/>
      <w:numFmt w:val="bullet"/>
      <w:lvlText w:val=""/>
      <w:lvlJc w:val="left"/>
      <w:pPr>
        <w:ind w:left="3972" w:hanging="360"/>
      </w:pPr>
      <w:rPr>
        <w:rFonts w:ascii="Wingdings" w:hAnsi="Wingdings" w:hint="default"/>
      </w:rPr>
    </w:lvl>
    <w:lvl w:ilvl="6" w:tplc="0C090001" w:tentative="1">
      <w:start w:val="1"/>
      <w:numFmt w:val="bullet"/>
      <w:lvlText w:val=""/>
      <w:lvlJc w:val="left"/>
      <w:pPr>
        <w:ind w:left="4692" w:hanging="360"/>
      </w:pPr>
      <w:rPr>
        <w:rFonts w:ascii="Symbol" w:hAnsi="Symbol" w:hint="default"/>
      </w:rPr>
    </w:lvl>
    <w:lvl w:ilvl="7" w:tplc="0C090003" w:tentative="1">
      <w:start w:val="1"/>
      <w:numFmt w:val="bullet"/>
      <w:lvlText w:val="o"/>
      <w:lvlJc w:val="left"/>
      <w:pPr>
        <w:ind w:left="5412" w:hanging="360"/>
      </w:pPr>
      <w:rPr>
        <w:rFonts w:ascii="Courier New" w:hAnsi="Courier New" w:cs="Courier New" w:hint="default"/>
      </w:rPr>
    </w:lvl>
    <w:lvl w:ilvl="8" w:tplc="0C090005" w:tentative="1">
      <w:start w:val="1"/>
      <w:numFmt w:val="bullet"/>
      <w:lvlText w:val=""/>
      <w:lvlJc w:val="left"/>
      <w:pPr>
        <w:ind w:left="6132" w:hanging="360"/>
      </w:pPr>
      <w:rPr>
        <w:rFonts w:ascii="Wingdings" w:hAnsi="Wingdings" w:hint="default"/>
      </w:rPr>
    </w:lvl>
  </w:abstractNum>
  <w:abstractNum w:abstractNumId="14">
    <w:nsid w:val="5DE27859"/>
    <w:multiLevelType w:val="hybridMultilevel"/>
    <w:tmpl w:val="F4F4C4C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nsid w:val="5E3A1B9D"/>
    <w:multiLevelType w:val="multilevel"/>
    <w:tmpl w:val="993E5484"/>
    <w:lvl w:ilvl="0">
      <w:start w:val="1"/>
      <w:numFmt w:val="bullet"/>
      <w:lvlText w:val="•"/>
      <w:lvlJc w:val="left"/>
      <w:pPr>
        <w:tabs>
          <w:tab w:val="num" w:pos="227"/>
        </w:tabs>
        <w:ind w:left="227" w:hanging="227"/>
      </w:pPr>
      <w:rPr>
        <w:rFonts w:ascii="HelveticaNeueLT Com 45 Lt" w:hAnsi="HelveticaNeueLT Com 45 Lt" w:hint="default"/>
        <w:b w:val="0"/>
        <w:i w:val="0"/>
        <w:caps w:val="0"/>
        <w:strike w:val="0"/>
        <w:dstrike w:val="0"/>
        <w:vanish w:val="0"/>
        <w:sz w:val="16"/>
        <w:szCs w:val="18"/>
        <w:vertAlign w:val="baseline"/>
      </w:rPr>
    </w:lvl>
    <w:lvl w:ilvl="1">
      <w:start w:val="1"/>
      <w:numFmt w:val="bullet"/>
      <w:lvlText w:val=":"/>
      <w:lvlJc w:val="left"/>
      <w:pPr>
        <w:tabs>
          <w:tab w:val="num" w:pos="227"/>
        </w:tabs>
        <w:ind w:left="227" w:hanging="227"/>
      </w:pPr>
      <w:rPr>
        <w:rFonts w:ascii="HelveticaNeueLT Com 45 Lt" w:hAnsi="HelveticaNeueLT Com 45 Lt"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16">
    <w:nsid w:val="5F5F17BC"/>
    <w:multiLevelType w:val="multilevel"/>
    <w:tmpl w:val="76EC9A36"/>
    <w:lvl w:ilvl="0">
      <w:start w:val="1"/>
      <w:numFmt w:val="bullet"/>
      <w:lvlText w:val="•"/>
      <w:lvlJc w:val="left"/>
      <w:pPr>
        <w:tabs>
          <w:tab w:val="num" w:pos="227"/>
        </w:tabs>
        <w:ind w:left="227" w:hanging="227"/>
      </w:pPr>
      <w:rPr>
        <w:rFonts w:ascii="HelveticaNeueLT Com 45 Lt" w:hAnsi="HelveticaNeueLT Com 45 Lt" w:hint="default"/>
        <w:b w:val="0"/>
        <w:i w:val="0"/>
        <w:caps w:val="0"/>
        <w:strike w:val="0"/>
        <w:dstrike w:val="0"/>
        <w:vanish w:val="0"/>
        <w:sz w:val="16"/>
        <w:szCs w:val="18"/>
        <w:vertAlign w:val="baseline"/>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7">
    <w:nsid w:val="5FAA49FD"/>
    <w:multiLevelType w:val="hybridMultilevel"/>
    <w:tmpl w:val="75CC84A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nsid w:val="66314010"/>
    <w:multiLevelType w:val="hybridMultilevel"/>
    <w:tmpl w:val="16529474"/>
    <w:lvl w:ilvl="0" w:tplc="0C090011">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nsid w:val="6DB62B66"/>
    <w:multiLevelType w:val="hybridMultilevel"/>
    <w:tmpl w:val="AAC8614C"/>
    <w:lvl w:ilvl="0" w:tplc="B44C805A">
      <w:numFmt w:val="bullet"/>
      <w:lvlText w:val="-"/>
      <w:lvlJc w:val="left"/>
      <w:pPr>
        <w:ind w:left="720" w:hanging="360"/>
      </w:pPr>
      <w:rPr>
        <w:rFonts w:ascii="HelveticaNeueLT Com 45 Lt" w:eastAsia="Times New Roman" w:hAnsi="HelveticaNeueLT Com 45 Lt"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nsid w:val="6F1F38C0"/>
    <w:multiLevelType w:val="hybridMultilevel"/>
    <w:tmpl w:val="941802E2"/>
    <w:lvl w:ilvl="0" w:tplc="0C090011">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nsid w:val="79A61720"/>
    <w:multiLevelType w:val="hybridMultilevel"/>
    <w:tmpl w:val="98822740"/>
    <w:lvl w:ilvl="0" w:tplc="43E87D48">
      <w:numFmt w:val="bullet"/>
      <w:lvlText w:val="-"/>
      <w:lvlJc w:val="left"/>
      <w:pPr>
        <w:ind w:left="720" w:hanging="360"/>
      </w:pPr>
      <w:rPr>
        <w:rFonts w:ascii="HelveticaNeueLT Com 45 Lt" w:eastAsia="Times New Roman" w:hAnsi="HelveticaNeueLT Com 45 Lt"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nsid w:val="7E345F08"/>
    <w:multiLevelType w:val="hybridMultilevel"/>
    <w:tmpl w:val="A978EDA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7"/>
  </w:num>
  <w:num w:numId="2">
    <w:abstractNumId w:val="7"/>
  </w:num>
  <w:num w:numId="3">
    <w:abstractNumId w:val="7"/>
  </w:num>
  <w:num w:numId="4">
    <w:abstractNumId w:val="2"/>
  </w:num>
  <w:num w:numId="5">
    <w:abstractNumId w:val="16"/>
  </w:num>
  <w:num w:numId="6">
    <w:abstractNumId w:val="15"/>
  </w:num>
  <w:num w:numId="7">
    <w:abstractNumId w:val="8"/>
  </w:num>
  <w:num w:numId="8">
    <w:abstractNumId w:val="3"/>
  </w:num>
  <w:num w:numId="9">
    <w:abstractNumId w:val="6"/>
  </w:num>
  <w:num w:numId="10">
    <w:abstractNumId w:val="14"/>
  </w:num>
  <w:num w:numId="11">
    <w:abstractNumId w:val="11"/>
  </w:num>
  <w:num w:numId="12">
    <w:abstractNumId w:val="13"/>
  </w:num>
  <w:num w:numId="13">
    <w:abstractNumId w:val="22"/>
  </w:num>
  <w:num w:numId="14">
    <w:abstractNumId w:val="17"/>
  </w:num>
  <w:num w:numId="15">
    <w:abstractNumId w:val="21"/>
  </w:num>
  <w:num w:numId="16">
    <w:abstractNumId w:val="7"/>
  </w:num>
  <w:num w:numId="17">
    <w:abstractNumId w:val="10"/>
  </w:num>
  <w:num w:numId="18">
    <w:abstractNumId w:val="19"/>
  </w:num>
  <w:num w:numId="1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7"/>
  </w:num>
  <w:num w:numId="2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0"/>
  </w:num>
  <w:num w:numId="24">
    <w:abstractNumId w:val="20"/>
  </w:num>
  <w:num w:numId="25">
    <w:abstractNumId w:val="12"/>
  </w:num>
  <w:num w:numId="26">
    <w:abstractNumId w:val="1"/>
  </w:num>
  <w:num w:numId="27">
    <w:abstractNumId w:val="9"/>
  </w:num>
  <w:num w:numId="28">
    <w:abstractNumId w:val="4"/>
  </w:num>
  <w:num w:numId="29">
    <w:abstractNumId w:val="5"/>
  </w:num>
  <w:num w:numId="3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attachedTemplate r:id="rId1"/>
  <w:stylePaneFormatFilter w:val="3001"/>
  <w:revisionView w:markup="0"/>
  <w:defaultTabStop w:val="720"/>
  <w:drawingGridHorizontalSpacing w:val="90"/>
  <w:displayHorizontalDrawingGridEvery w:val="2"/>
  <w:characterSpacingControl w:val="doNotCompress"/>
  <w:hdrShapeDefaults>
    <o:shapedefaults v:ext="edit" spidmax="28673"/>
  </w:hdrShapeDefaults>
  <w:footnotePr>
    <w:footnote w:id="-1"/>
    <w:footnote w:id="0"/>
  </w:footnotePr>
  <w:endnotePr>
    <w:endnote w:id="-1"/>
    <w:endnote w:id="0"/>
  </w:endnotePr>
  <w:compat/>
  <w:rsids>
    <w:rsidRoot w:val="00AD0DFB"/>
    <w:rsid w:val="00003739"/>
    <w:rsid w:val="0002762A"/>
    <w:rsid w:val="00045580"/>
    <w:rsid w:val="000535A8"/>
    <w:rsid w:val="00061FDC"/>
    <w:rsid w:val="000672DB"/>
    <w:rsid w:val="00070865"/>
    <w:rsid w:val="00085879"/>
    <w:rsid w:val="000A2E62"/>
    <w:rsid w:val="000B060B"/>
    <w:rsid w:val="000B0628"/>
    <w:rsid w:val="000C222B"/>
    <w:rsid w:val="000D01DA"/>
    <w:rsid w:val="000D1B8E"/>
    <w:rsid w:val="000D42FC"/>
    <w:rsid w:val="000E3406"/>
    <w:rsid w:val="000F05C2"/>
    <w:rsid w:val="000F7C42"/>
    <w:rsid w:val="00102B77"/>
    <w:rsid w:val="0010632C"/>
    <w:rsid w:val="0011196A"/>
    <w:rsid w:val="00113799"/>
    <w:rsid w:val="00116242"/>
    <w:rsid w:val="00116D22"/>
    <w:rsid w:val="001257D5"/>
    <w:rsid w:val="001277C8"/>
    <w:rsid w:val="00137E9D"/>
    <w:rsid w:val="00150278"/>
    <w:rsid w:val="00171459"/>
    <w:rsid w:val="00174583"/>
    <w:rsid w:val="001750F0"/>
    <w:rsid w:val="00180ED4"/>
    <w:rsid w:val="00182D33"/>
    <w:rsid w:val="00187A03"/>
    <w:rsid w:val="00194B44"/>
    <w:rsid w:val="001B3AE0"/>
    <w:rsid w:val="001B4AF3"/>
    <w:rsid w:val="001B5A6F"/>
    <w:rsid w:val="001B7D1F"/>
    <w:rsid w:val="001C30D9"/>
    <w:rsid w:val="001C6EBB"/>
    <w:rsid w:val="001D6ED8"/>
    <w:rsid w:val="001D7522"/>
    <w:rsid w:val="001E1BC8"/>
    <w:rsid w:val="001E6142"/>
    <w:rsid w:val="001F38AA"/>
    <w:rsid w:val="00227E1C"/>
    <w:rsid w:val="00230826"/>
    <w:rsid w:val="00230C4E"/>
    <w:rsid w:val="00246AB0"/>
    <w:rsid w:val="00246B66"/>
    <w:rsid w:val="00247A95"/>
    <w:rsid w:val="002641FD"/>
    <w:rsid w:val="00266170"/>
    <w:rsid w:val="0028498F"/>
    <w:rsid w:val="00284C9A"/>
    <w:rsid w:val="002958AE"/>
    <w:rsid w:val="002A13D5"/>
    <w:rsid w:val="002A2D7A"/>
    <w:rsid w:val="002B3BC9"/>
    <w:rsid w:val="002B535E"/>
    <w:rsid w:val="002D73D1"/>
    <w:rsid w:val="002F7105"/>
    <w:rsid w:val="002F721F"/>
    <w:rsid w:val="003029C4"/>
    <w:rsid w:val="00314D07"/>
    <w:rsid w:val="00325F26"/>
    <w:rsid w:val="003509A3"/>
    <w:rsid w:val="00353723"/>
    <w:rsid w:val="00353A3C"/>
    <w:rsid w:val="00376D9B"/>
    <w:rsid w:val="0039361A"/>
    <w:rsid w:val="003A4D94"/>
    <w:rsid w:val="003B1E17"/>
    <w:rsid w:val="003B5A81"/>
    <w:rsid w:val="003B75DE"/>
    <w:rsid w:val="003C136B"/>
    <w:rsid w:val="003D1650"/>
    <w:rsid w:val="003D4A2E"/>
    <w:rsid w:val="003E0715"/>
    <w:rsid w:val="003E1E91"/>
    <w:rsid w:val="003E6956"/>
    <w:rsid w:val="003F389C"/>
    <w:rsid w:val="003F4FD2"/>
    <w:rsid w:val="003F6247"/>
    <w:rsid w:val="00416487"/>
    <w:rsid w:val="00425A0C"/>
    <w:rsid w:val="00425D5E"/>
    <w:rsid w:val="00445BAE"/>
    <w:rsid w:val="004505FF"/>
    <w:rsid w:val="0045189F"/>
    <w:rsid w:val="00453F9E"/>
    <w:rsid w:val="0047417C"/>
    <w:rsid w:val="0047457F"/>
    <w:rsid w:val="00480E77"/>
    <w:rsid w:val="004905B2"/>
    <w:rsid w:val="00493906"/>
    <w:rsid w:val="00497C94"/>
    <w:rsid w:val="004A29FF"/>
    <w:rsid w:val="004A5CC7"/>
    <w:rsid w:val="004B52C6"/>
    <w:rsid w:val="004C6EB8"/>
    <w:rsid w:val="004D0706"/>
    <w:rsid w:val="004D1CFB"/>
    <w:rsid w:val="004F0547"/>
    <w:rsid w:val="004F2202"/>
    <w:rsid w:val="005043A9"/>
    <w:rsid w:val="00507612"/>
    <w:rsid w:val="005206F9"/>
    <w:rsid w:val="00522BA0"/>
    <w:rsid w:val="005235F9"/>
    <w:rsid w:val="00526EC1"/>
    <w:rsid w:val="005309BF"/>
    <w:rsid w:val="00546A05"/>
    <w:rsid w:val="005810CB"/>
    <w:rsid w:val="005976C4"/>
    <w:rsid w:val="005A2EDB"/>
    <w:rsid w:val="005A57E6"/>
    <w:rsid w:val="005A5F70"/>
    <w:rsid w:val="005B0D20"/>
    <w:rsid w:val="005B37C0"/>
    <w:rsid w:val="005C2A45"/>
    <w:rsid w:val="005C5A98"/>
    <w:rsid w:val="00604098"/>
    <w:rsid w:val="00624175"/>
    <w:rsid w:val="00663CC9"/>
    <w:rsid w:val="00671516"/>
    <w:rsid w:val="00673965"/>
    <w:rsid w:val="00680085"/>
    <w:rsid w:val="00682331"/>
    <w:rsid w:val="006850B8"/>
    <w:rsid w:val="006861AE"/>
    <w:rsid w:val="00693DA6"/>
    <w:rsid w:val="00693E10"/>
    <w:rsid w:val="006A4B09"/>
    <w:rsid w:val="006B69ED"/>
    <w:rsid w:val="006D15A2"/>
    <w:rsid w:val="006E1689"/>
    <w:rsid w:val="006E60E0"/>
    <w:rsid w:val="006E622A"/>
    <w:rsid w:val="006E7F0F"/>
    <w:rsid w:val="006F6192"/>
    <w:rsid w:val="0070584F"/>
    <w:rsid w:val="0072127E"/>
    <w:rsid w:val="00721E42"/>
    <w:rsid w:val="00733295"/>
    <w:rsid w:val="00761F9F"/>
    <w:rsid w:val="00764F35"/>
    <w:rsid w:val="00774B7B"/>
    <w:rsid w:val="007754E1"/>
    <w:rsid w:val="00780F3F"/>
    <w:rsid w:val="00795A54"/>
    <w:rsid w:val="007A0149"/>
    <w:rsid w:val="007A2769"/>
    <w:rsid w:val="007B400A"/>
    <w:rsid w:val="007B4346"/>
    <w:rsid w:val="007D16C8"/>
    <w:rsid w:val="007F1D07"/>
    <w:rsid w:val="007F4D6C"/>
    <w:rsid w:val="007F5C2A"/>
    <w:rsid w:val="008050D4"/>
    <w:rsid w:val="008304F8"/>
    <w:rsid w:val="00831C7F"/>
    <w:rsid w:val="00840A9A"/>
    <w:rsid w:val="00844F49"/>
    <w:rsid w:val="00847B8E"/>
    <w:rsid w:val="0085101E"/>
    <w:rsid w:val="00865C7F"/>
    <w:rsid w:val="00884749"/>
    <w:rsid w:val="008B03CC"/>
    <w:rsid w:val="008B1589"/>
    <w:rsid w:val="008B36B2"/>
    <w:rsid w:val="008B5C09"/>
    <w:rsid w:val="008C3316"/>
    <w:rsid w:val="008D3774"/>
    <w:rsid w:val="008E0097"/>
    <w:rsid w:val="008E0F3E"/>
    <w:rsid w:val="008E128D"/>
    <w:rsid w:val="008E66B0"/>
    <w:rsid w:val="008F2CF5"/>
    <w:rsid w:val="00906B02"/>
    <w:rsid w:val="00910526"/>
    <w:rsid w:val="009462B2"/>
    <w:rsid w:val="009474D8"/>
    <w:rsid w:val="0095034B"/>
    <w:rsid w:val="00955CA7"/>
    <w:rsid w:val="0095611C"/>
    <w:rsid w:val="00981F0C"/>
    <w:rsid w:val="00986755"/>
    <w:rsid w:val="00987792"/>
    <w:rsid w:val="009955AF"/>
    <w:rsid w:val="009B235D"/>
    <w:rsid w:val="009B4917"/>
    <w:rsid w:val="009B6201"/>
    <w:rsid w:val="009B7B60"/>
    <w:rsid w:val="009C2729"/>
    <w:rsid w:val="009D3C9A"/>
    <w:rsid w:val="009F1C89"/>
    <w:rsid w:val="00A06BBA"/>
    <w:rsid w:val="00A148F9"/>
    <w:rsid w:val="00A2367B"/>
    <w:rsid w:val="00A34945"/>
    <w:rsid w:val="00A4674C"/>
    <w:rsid w:val="00A55116"/>
    <w:rsid w:val="00A56308"/>
    <w:rsid w:val="00A57146"/>
    <w:rsid w:val="00A77874"/>
    <w:rsid w:val="00A86B40"/>
    <w:rsid w:val="00A87FAB"/>
    <w:rsid w:val="00A96778"/>
    <w:rsid w:val="00AA2E59"/>
    <w:rsid w:val="00AA34CB"/>
    <w:rsid w:val="00AC48FD"/>
    <w:rsid w:val="00AD0DFB"/>
    <w:rsid w:val="00AD2B79"/>
    <w:rsid w:val="00B2365C"/>
    <w:rsid w:val="00B333F6"/>
    <w:rsid w:val="00B438FE"/>
    <w:rsid w:val="00B5366D"/>
    <w:rsid w:val="00B5601E"/>
    <w:rsid w:val="00B608F4"/>
    <w:rsid w:val="00B626AC"/>
    <w:rsid w:val="00BB5BA4"/>
    <w:rsid w:val="00BC3BF6"/>
    <w:rsid w:val="00BD62AF"/>
    <w:rsid w:val="00BE010C"/>
    <w:rsid w:val="00C03088"/>
    <w:rsid w:val="00C04F0D"/>
    <w:rsid w:val="00C34544"/>
    <w:rsid w:val="00C351C8"/>
    <w:rsid w:val="00C358D8"/>
    <w:rsid w:val="00C40002"/>
    <w:rsid w:val="00C44641"/>
    <w:rsid w:val="00C46C11"/>
    <w:rsid w:val="00C50B9B"/>
    <w:rsid w:val="00C65B44"/>
    <w:rsid w:val="00C6719F"/>
    <w:rsid w:val="00C72497"/>
    <w:rsid w:val="00C72DB9"/>
    <w:rsid w:val="00CA4EFA"/>
    <w:rsid w:val="00CB36FB"/>
    <w:rsid w:val="00CD16EC"/>
    <w:rsid w:val="00CD7456"/>
    <w:rsid w:val="00CE2EFF"/>
    <w:rsid w:val="00CE5BE1"/>
    <w:rsid w:val="00D02561"/>
    <w:rsid w:val="00D21D8F"/>
    <w:rsid w:val="00D30BA7"/>
    <w:rsid w:val="00D41013"/>
    <w:rsid w:val="00D47C2E"/>
    <w:rsid w:val="00D5547E"/>
    <w:rsid w:val="00D63839"/>
    <w:rsid w:val="00D71B8D"/>
    <w:rsid w:val="00D71CB2"/>
    <w:rsid w:val="00D926D6"/>
    <w:rsid w:val="00D928D8"/>
    <w:rsid w:val="00DC60DD"/>
    <w:rsid w:val="00DC70BA"/>
    <w:rsid w:val="00DE44DA"/>
    <w:rsid w:val="00DF24A4"/>
    <w:rsid w:val="00DF2753"/>
    <w:rsid w:val="00E021C5"/>
    <w:rsid w:val="00E225F5"/>
    <w:rsid w:val="00E74F5E"/>
    <w:rsid w:val="00E8171E"/>
    <w:rsid w:val="00E823E4"/>
    <w:rsid w:val="00E84555"/>
    <w:rsid w:val="00EA25CB"/>
    <w:rsid w:val="00EA308D"/>
    <w:rsid w:val="00EA3536"/>
    <w:rsid w:val="00EA3AE3"/>
    <w:rsid w:val="00ED4522"/>
    <w:rsid w:val="00EE19B3"/>
    <w:rsid w:val="00EE2C6E"/>
    <w:rsid w:val="00EE3045"/>
    <w:rsid w:val="00EE4F25"/>
    <w:rsid w:val="00EE6D6F"/>
    <w:rsid w:val="00EF1132"/>
    <w:rsid w:val="00EF176E"/>
    <w:rsid w:val="00F62042"/>
    <w:rsid w:val="00F65D6D"/>
    <w:rsid w:val="00F81FD2"/>
    <w:rsid w:val="00FB12D5"/>
    <w:rsid w:val="00FC0648"/>
    <w:rsid w:val="00FC242D"/>
    <w:rsid w:val="00FD2086"/>
    <w:rsid w:val="00FD319C"/>
    <w:rsid w:val="00FD7BD9"/>
    <w:rsid w:val="00FE0EA4"/>
    <w:rsid w:val="00FE3A2D"/>
    <w:rsid w:val="00FF3974"/>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8673"/>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AU" w:eastAsia="en-A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034B"/>
    <w:pPr>
      <w:spacing w:after="240"/>
    </w:pPr>
    <w:rPr>
      <w:rFonts w:ascii="HelveticaNeueLT Com 45 Lt" w:hAnsi="HelveticaNeueLT Com 45 Lt"/>
      <w:sz w:val="18"/>
      <w:szCs w:val="24"/>
    </w:rPr>
  </w:style>
  <w:style w:type="paragraph" w:styleId="Heading1">
    <w:name w:val="heading 1"/>
    <w:basedOn w:val="Normal"/>
    <w:next w:val="Normal"/>
    <w:qFormat/>
    <w:rsid w:val="001B5A6F"/>
    <w:pPr>
      <w:keepNext/>
      <w:numPr>
        <w:numId w:val="3"/>
      </w:numPr>
      <w:spacing w:before="240" w:after="60"/>
      <w:outlineLvl w:val="0"/>
    </w:pPr>
    <w:rPr>
      <w:rFonts w:cs="Arial"/>
      <w:bCs/>
      <w:caps/>
      <w:kern w:val="32"/>
    </w:rPr>
  </w:style>
  <w:style w:type="paragraph" w:styleId="Heading2">
    <w:name w:val="heading 2"/>
    <w:basedOn w:val="Heading1"/>
    <w:next w:val="Normal"/>
    <w:qFormat/>
    <w:rsid w:val="001B5A6F"/>
    <w:pPr>
      <w:numPr>
        <w:ilvl w:val="1"/>
      </w:numPr>
      <w:outlineLvl w:val="1"/>
    </w:pPr>
    <w:rPr>
      <w:bCs w:val="0"/>
      <w:iCs/>
      <w:caps w:val="0"/>
      <w:szCs w:val="28"/>
    </w:rPr>
  </w:style>
  <w:style w:type="paragraph" w:styleId="Heading3">
    <w:name w:val="heading 3"/>
    <w:basedOn w:val="Heading2"/>
    <w:next w:val="Normal"/>
    <w:qFormat/>
    <w:rsid w:val="00116242"/>
    <w:pPr>
      <w:numPr>
        <w:ilvl w:val="2"/>
      </w:numPr>
      <w:outlineLvl w:val="2"/>
    </w:pPr>
    <w:rPr>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1B5A6F"/>
    <w:pPr>
      <w:tabs>
        <w:tab w:val="center" w:pos="4153"/>
        <w:tab w:val="right" w:pos="8306"/>
      </w:tabs>
      <w:spacing w:after="0"/>
    </w:pPr>
  </w:style>
  <w:style w:type="paragraph" w:styleId="Footer">
    <w:name w:val="footer"/>
    <w:basedOn w:val="Normal"/>
    <w:rsid w:val="001B5A6F"/>
    <w:pPr>
      <w:tabs>
        <w:tab w:val="center" w:pos="4153"/>
        <w:tab w:val="right" w:pos="8306"/>
      </w:tabs>
    </w:pPr>
  </w:style>
  <w:style w:type="character" w:customStyle="1" w:styleId="Character-highlight">
    <w:name w:val="Character - highlight"/>
    <w:basedOn w:val="DefaultParagraphFont"/>
    <w:rsid w:val="001B5A6F"/>
    <w:rPr>
      <w:rFonts w:ascii="HelveticaNeueLT Com 46 LtIt" w:hAnsi="HelveticaNeueLT Com 46 LtIt"/>
    </w:rPr>
  </w:style>
  <w:style w:type="paragraph" w:customStyle="1" w:styleId="List-Numbered">
    <w:name w:val="List - Numbered"/>
    <w:basedOn w:val="Normal"/>
    <w:rsid w:val="001B5A6F"/>
    <w:pPr>
      <w:numPr>
        <w:numId w:val="4"/>
      </w:numPr>
      <w:contextualSpacing/>
    </w:pPr>
  </w:style>
  <w:style w:type="paragraph" w:customStyle="1" w:styleId="List-Bulleted">
    <w:name w:val="List - Bulleted"/>
    <w:basedOn w:val="List-Numbered"/>
    <w:rsid w:val="003B5A81"/>
    <w:pPr>
      <w:numPr>
        <w:numId w:val="8"/>
      </w:numPr>
    </w:pPr>
  </w:style>
  <w:style w:type="paragraph" w:customStyle="1" w:styleId="Paragraph-tables">
    <w:name w:val="Paragraph - tables"/>
    <w:basedOn w:val="Normal"/>
    <w:rsid w:val="001B5A6F"/>
    <w:pPr>
      <w:spacing w:after="0"/>
    </w:pPr>
  </w:style>
  <w:style w:type="table" w:customStyle="1" w:styleId="Table">
    <w:name w:val="Table"/>
    <w:basedOn w:val="TableNormal"/>
    <w:rsid w:val="001B5A6F"/>
    <w:rPr>
      <w:rFonts w:ascii="HelveticaNeueLT Com 45 Lt" w:hAnsi="HelveticaNeueLT Com 45 Lt"/>
      <w:sz w:val="18"/>
    </w:rPr>
    <w:tblPr>
      <w:tblInd w:w="0" w:type="dxa"/>
      <w:tblBorders>
        <w:top w:val="single" w:sz="2" w:space="0" w:color="auto"/>
        <w:bottom w:val="single" w:sz="2" w:space="0" w:color="auto"/>
        <w:insideH w:val="single" w:sz="2" w:space="0" w:color="auto"/>
      </w:tblBorders>
      <w:tblCellMar>
        <w:top w:w="0" w:type="dxa"/>
        <w:left w:w="0" w:type="dxa"/>
        <w:bottom w:w="0" w:type="dxa"/>
        <w:right w:w="0" w:type="dxa"/>
      </w:tblCellMar>
    </w:tblPr>
  </w:style>
  <w:style w:type="paragraph" w:styleId="ListParagraph">
    <w:name w:val="List Paragraph"/>
    <w:basedOn w:val="Normal"/>
    <w:uiPriority w:val="34"/>
    <w:qFormat/>
    <w:rsid w:val="008B1589"/>
    <w:pPr>
      <w:ind w:left="720"/>
      <w:contextualSpacing/>
    </w:pPr>
  </w:style>
  <w:style w:type="table" w:styleId="TableGrid">
    <w:name w:val="Table Grid"/>
    <w:basedOn w:val="TableNormal"/>
    <w:uiPriority w:val="59"/>
    <w:rsid w:val="0007086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4905B2"/>
    <w:rPr>
      <w:sz w:val="16"/>
      <w:szCs w:val="16"/>
    </w:rPr>
  </w:style>
  <w:style w:type="paragraph" w:styleId="CommentText">
    <w:name w:val="annotation text"/>
    <w:basedOn w:val="Normal"/>
    <w:link w:val="CommentTextChar"/>
    <w:uiPriority w:val="99"/>
    <w:semiHidden/>
    <w:unhideWhenUsed/>
    <w:rsid w:val="004905B2"/>
    <w:rPr>
      <w:sz w:val="20"/>
      <w:szCs w:val="20"/>
    </w:rPr>
  </w:style>
  <w:style w:type="character" w:customStyle="1" w:styleId="CommentTextChar">
    <w:name w:val="Comment Text Char"/>
    <w:basedOn w:val="DefaultParagraphFont"/>
    <w:link w:val="CommentText"/>
    <w:uiPriority w:val="99"/>
    <w:semiHidden/>
    <w:rsid w:val="004905B2"/>
    <w:rPr>
      <w:rFonts w:ascii="HelveticaNeueLT Com 45 Lt" w:hAnsi="HelveticaNeueLT Com 45 Lt"/>
    </w:rPr>
  </w:style>
  <w:style w:type="paragraph" w:styleId="CommentSubject">
    <w:name w:val="annotation subject"/>
    <w:basedOn w:val="CommentText"/>
    <w:next w:val="CommentText"/>
    <w:link w:val="CommentSubjectChar"/>
    <w:uiPriority w:val="99"/>
    <w:semiHidden/>
    <w:unhideWhenUsed/>
    <w:rsid w:val="004905B2"/>
    <w:rPr>
      <w:b/>
      <w:bCs/>
    </w:rPr>
  </w:style>
  <w:style w:type="character" w:customStyle="1" w:styleId="CommentSubjectChar">
    <w:name w:val="Comment Subject Char"/>
    <w:basedOn w:val="CommentTextChar"/>
    <w:link w:val="CommentSubject"/>
    <w:uiPriority w:val="99"/>
    <w:semiHidden/>
    <w:rsid w:val="004905B2"/>
    <w:rPr>
      <w:rFonts w:ascii="HelveticaNeueLT Com 45 Lt" w:hAnsi="HelveticaNeueLT Com 45 Lt"/>
      <w:b/>
      <w:bCs/>
    </w:rPr>
  </w:style>
  <w:style w:type="paragraph" w:styleId="BalloonText">
    <w:name w:val="Balloon Text"/>
    <w:basedOn w:val="Normal"/>
    <w:link w:val="BalloonTextChar"/>
    <w:uiPriority w:val="99"/>
    <w:semiHidden/>
    <w:unhideWhenUsed/>
    <w:rsid w:val="004905B2"/>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05B2"/>
    <w:rPr>
      <w:rFonts w:ascii="Tahoma" w:hAnsi="Tahoma" w:cs="Tahoma"/>
      <w:sz w:val="16"/>
      <w:szCs w:val="16"/>
    </w:rPr>
  </w:style>
  <w:style w:type="paragraph" w:styleId="Caption">
    <w:name w:val="caption"/>
    <w:basedOn w:val="Normal"/>
    <w:next w:val="Normal"/>
    <w:uiPriority w:val="35"/>
    <w:unhideWhenUsed/>
    <w:qFormat/>
    <w:rsid w:val="00FD7BD9"/>
    <w:pPr>
      <w:spacing w:after="200"/>
    </w:pPr>
    <w:rPr>
      <w:b/>
      <w:bCs/>
      <w:color w:val="4F81BD" w:themeColor="accent1"/>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034B"/>
    <w:pPr>
      <w:spacing w:after="240"/>
    </w:pPr>
    <w:rPr>
      <w:rFonts w:ascii="HelveticaNeueLT Com 45 Lt" w:hAnsi="HelveticaNeueLT Com 45 Lt"/>
      <w:sz w:val="18"/>
      <w:szCs w:val="24"/>
    </w:rPr>
  </w:style>
  <w:style w:type="paragraph" w:styleId="Heading1">
    <w:name w:val="heading 1"/>
    <w:basedOn w:val="Normal"/>
    <w:next w:val="Normal"/>
    <w:qFormat/>
    <w:rsid w:val="001B5A6F"/>
    <w:pPr>
      <w:keepNext/>
      <w:numPr>
        <w:numId w:val="3"/>
      </w:numPr>
      <w:spacing w:before="240" w:after="60"/>
      <w:outlineLvl w:val="0"/>
    </w:pPr>
    <w:rPr>
      <w:rFonts w:cs="Arial"/>
      <w:bCs/>
      <w:caps/>
      <w:kern w:val="32"/>
    </w:rPr>
  </w:style>
  <w:style w:type="paragraph" w:styleId="Heading2">
    <w:name w:val="heading 2"/>
    <w:basedOn w:val="Heading1"/>
    <w:next w:val="Normal"/>
    <w:qFormat/>
    <w:rsid w:val="001B5A6F"/>
    <w:pPr>
      <w:numPr>
        <w:ilvl w:val="1"/>
      </w:numPr>
      <w:outlineLvl w:val="1"/>
    </w:pPr>
    <w:rPr>
      <w:bCs w:val="0"/>
      <w:iCs/>
      <w:caps w:val="0"/>
      <w:szCs w:val="28"/>
    </w:rPr>
  </w:style>
  <w:style w:type="paragraph" w:styleId="Heading3">
    <w:name w:val="heading 3"/>
    <w:basedOn w:val="Heading2"/>
    <w:next w:val="Normal"/>
    <w:qFormat/>
    <w:rsid w:val="00116242"/>
    <w:pPr>
      <w:numPr>
        <w:ilvl w:val="2"/>
      </w:numPr>
      <w:outlineLvl w:val="2"/>
    </w:pPr>
    <w:rPr>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1B5A6F"/>
    <w:pPr>
      <w:tabs>
        <w:tab w:val="center" w:pos="4153"/>
        <w:tab w:val="right" w:pos="8306"/>
      </w:tabs>
      <w:spacing w:after="0"/>
    </w:pPr>
  </w:style>
  <w:style w:type="paragraph" w:styleId="Footer">
    <w:name w:val="footer"/>
    <w:basedOn w:val="Normal"/>
    <w:rsid w:val="001B5A6F"/>
    <w:pPr>
      <w:tabs>
        <w:tab w:val="center" w:pos="4153"/>
        <w:tab w:val="right" w:pos="8306"/>
      </w:tabs>
    </w:pPr>
  </w:style>
  <w:style w:type="character" w:customStyle="1" w:styleId="Character-highlight">
    <w:name w:val="Character - highlight"/>
    <w:basedOn w:val="DefaultParagraphFont"/>
    <w:rsid w:val="001B5A6F"/>
    <w:rPr>
      <w:rFonts w:ascii="HelveticaNeueLT Com 46 LtIt" w:hAnsi="HelveticaNeueLT Com 46 LtIt"/>
    </w:rPr>
  </w:style>
  <w:style w:type="paragraph" w:customStyle="1" w:styleId="List-Numbered">
    <w:name w:val="List - Numbered"/>
    <w:basedOn w:val="Normal"/>
    <w:rsid w:val="001B5A6F"/>
    <w:pPr>
      <w:numPr>
        <w:numId w:val="4"/>
      </w:numPr>
      <w:contextualSpacing/>
    </w:pPr>
  </w:style>
  <w:style w:type="paragraph" w:customStyle="1" w:styleId="List-Bulleted">
    <w:name w:val="List - Bulleted"/>
    <w:basedOn w:val="List-Numbered"/>
    <w:rsid w:val="003B5A81"/>
    <w:pPr>
      <w:numPr>
        <w:numId w:val="8"/>
      </w:numPr>
    </w:pPr>
  </w:style>
  <w:style w:type="paragraph" w:customStyle="1" w:styleId="Paragraph-tables">
    <w:name w:val="Paragraph - tables"/>
    <w:basedOn w:val="Normal"/>
    <w:rsid w:val="001B5A6F"/>
    <w:pPr>
      <w:spacing w:after="0"/>
    </w:pPr>
  </w:style>
  <w:style w:type="table" w:customStyle="1" w:styleId="Table">
    <w:name w:val="Table"/>
    <w:basedOn w:val="TableNormal"/>
    <w:rsid w:val="001B5A6F"/>
    <w:rPr>
      <w:rFonts w:ascii="HelveticaNeueLT Com 45 Lt" w:hAnsi="HelveticaNeueLT Com 45 Lt"/>
      <w:sz w:val="18"/>
    </w:rPr>
    <w:tblPr>
      <w:tblInd w:w="0" w:type="dxa"/>
      <w:tblBorders>
        <w:top w:val="single" w:sz="2" w:space="0" w:color="auto"/>
        <w:bottom w:val="single" w:sz="2" w:space="0" w:color="auto"/>
        <w:insideH w:val="single" w:sz="2" w:space="0" w:color="auto"/>
      </w:tblBorders>
      <w:tblCellMar>
        <w:top w:w="0" w:type="dxa"/>
        <w:left w:w="0" w:type="dxa"/>
        <w:bottom w:w="0" w:type="dxa"/>
        <w:right w:w="0" w:type="dxa"/>
      </w:tblCellMar>
    </w:tblPr>
  </w:style>
  <w:style w:type="paragraph" w:styleId="ListParagraph">
    <w:name w:val="List Paragraph"/>
    <w:basedOn w:val="Normal"/>
    <w:uiPriority w:val="34"/>
    <w:qFormat/>
    <w:rsid w:val="008B1589"/>
    <w:pPr>
      <w:ind w:left="720"/>
      <w:contextualSpacing/>
    </w:pPr>
  </w:style>
  <w:style w:type="table" w:styleId="TableGrid">
    <w:name w:val="Table Grid"/>
    <w:basedOn w:val="TableNormal"/>
    <w:uiPriority w:val="59"/>
    <w:rsid w:val="0007086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4905B2"/>
    <w:rPr>
      <w:sz w:val="16"/>
      <w:szCs w:val="16"/>
    </w:rPr>
  </w:style>
  <w:style w:type="paragraph" w:styleId="CommentText">
    <w:name w:val="annotation text"/>
    <w:basedOn w:val="Normal"/>
    <w:link w:val="CommentTextChar"/>
    <w:uiPriority w:val="99"/>
    <w:semiHidden/>
    <w:unhideWhenUsed/>
    <w:rsid w:val="004905B2"/>
    <w:rPr>
      <w:sz w:val="20"/>
      <w:szCs w:val="20"/>
    </w:rPr>
  </w:style>
  <w:style w:type="character" w:customStyle="1" w:styleId="CommentTextChar">
    <w:name w:val="Comment Text Char"/>
    <w:basedOn w:val="DefaultParagraphFont"/>
    <w:link w:val="CommentText"/>
    <w:uiPriority w:val="99"/>
    <w:semiHidden/>
    <w:rsid w:val="004905B2"/>
    <w:rPr>
      <w:rFonts w:ascii="HelveticaNeueLT Com 45 Lt" w:hAnsi="HelveticaNeueLT Com 45 Lt"/>
    </w:rPr>
  </w:style>
  <w:style w:type="paragraph" w:styleId="CommentSubject">
    <w:name w:val="annotation subject"/>
    <w:basedOn w:val="CommentText"/>
    <w:next w:val="CommentText"/>
    <w:link w:val="CommentSubjectChar"/>
    <w:uiPriority w:val="99"/>
    <w:semiHidden/>
    <w:unhideWhenUsed/>
    <w:rsid w:val="004905B2"/>
    <w:rPr>
      <w:b/>
      <w:bCs/>
    </w:rPr>
  </w:style>
  <w:style w:type="character" w:customStyle="1" w:styleId="CommentSubjectChar">
    <w:name w:val="Comment Subject Char"/>
    <w:basedOn w:val="CommentTextChar"/>
    <w:link w:val="CommentSubject"/>
    <w:uiPriority w:val="99"/>
    <w:semiHidden/>
    <w:rsid w:val="004905B2"/>
    <w:rPr>
      <w:rFonts w:ascii="HelveticaNeueLT Com 45 Lt" w:hAnsi="HelveticaNeueLT Com 45 Lt"/>
      <w:b/>
      <w:bCs/>
    </w:rPr>
  </w:style>
  <w:style w:type="paragraph" w:styleId="BalloonText">
    <w:name w:val="Balloon Text"/>
    <w:basedOn w:val="Normal"/>
    <w:link w:val="BalloonTextChar"/>
    <w:uiPriority w:val="99"/>
    <w:semiHidden/>
    <w:unhideWhenUsed/>
    <w:rsid w:val="004905B2"/>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05B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header" Target="header3.xml"/><Relationship Id="rId34"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eader" Target="header4.xml"/><Relationship Id="rId28" Type="http://schemas.openxmlformats.org/officeDocument/2006/relationships/image" Target="media/image14.png"/><Relationship Id="rId10" Type="http://schemas.openxmlformats.org/officeDocument/2006/relationships/header" Target="header2.xml"/><Relationship Id="rId19" Type="http://schemas.openxmlformats.org/officeDocument/2006/relationships/image" Target="media/image9.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1.png"/><Relationship Id="rId27" Type="http://schemas.openxmlformats.org/officeDocument/2006/relationships/header" Target="header6.xm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1.jpeg"/></Relationships>
</file>

<file path=word/_rels/header7.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bvn\templates\BVN%20Memo.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AF9A95-F960-4073-93CA-D42D3FAB84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BVN Memo.dot</Template>
  <TotalTime>571</TotalTime>
  <Pages>11</Pages>
  <Words>2230</Words>
  <Characters>10971</Characters>
  <Application>Microsoft Office Word</Application>
  <DocSecurity>0</DocSecurity>
  <Lines>91</Lines>
  <Paragraphs>26</Paragraphs>
  <ScaleCrop>false</ScaleCrop>
  <HeadingPairs>
    <vt:vector size="2" baseType="variant">
      <vt:variant>
        <vt:lpstr>Title</vt:lpstr>
      </vt:variant>
      <vt:variant>
        <vt:i4>1</vt:i4>
      </vt:variant>
    </vt:vector>
  </HeadingPairs>
  <TitlesOfParts>
    <vt:vector size="1" baseType="lpstr">
      <vt:lpstr>BVN Memo</vt:lpstr>
    </vt:vector>
  </TitlesOfParts>
  <Company>BVN</Company>
  <LinksUpToDate>false</LinksUpToDate>
  <CharactersWithSpaces>13175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BVN Memo</dc:title>
  <dc:subject>Kempsey Hospital - BIM Management Plan</dc:subject>
  <dc:creator>BVN</dc:creator>
  <cp:lastModifiedBy>BVN</cp:lastModifiedBy>
  <cp:revision>18</cp:revision>
  <cp:lastPrinted>2012-12-20T02:11:00Z</cp:lastPrinted>
  <dcterms:created xsi:type="dcterms:W3CDTF">2012-07-22T22:05:00Z</dcterms:created>
  <dcterms:modified xsi:type="dcterms:W3CDTF">2013-06-17T04:18:00Z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VN_FullDescription">
    <vt:lpwstr>Kempsey Hospital - BIM Management Plan</vt:lpwstr>
  </property>
  <property fmtid="{D5CDD505-2E9C-101B-9397-08002B2CF9AE}" pid="3" name="BVN_ShortDescription">
    <vt:lpwstr>BVN Memo</vt:lpwstr>
  </property>
  <property fmtid="{D5CDD505-2E9C-101B-9397-08002B2CF9AE}" pid="4" name="BVN_Author">
    <vt:lpwstr>BVN</vt:lpwstr>
  </property>
  <property fmtid="{D5CDD505-2E9C-101B-9397-08002B2CF9AE}" pid="5" name="BVN_FileType">
    <vt:lpwstr>Memorandum</vt:lpwstr>
  </property>
  <property fmtid="{D5CDD505-2E9C-101B-9397-08002B2CF9AE}" pid="6" name="BVN_FileTypeAbbreviated">
    <vt:lpwstr>mem</vt:lpwstr>
  </property>
  <property fmtid="{D5CDD505-2E9C-101B-9397-08002B2CF9AE}" pid="7" name="BVN_CreateDate">
    <vt:lpwstr>120720</vt:lpwstr>
  </property>
  <property fmtid="{D5CDD505-2E9C-101B-9397-08002B2CF9AE}" pid="8" name="BVN_FileNumber">
    <vt:lpwstr>None</vt:lpwstr>
  </property>
  <property fmtid="{D5CDD505-2E9C-101B-9397-08002B2CF9AE}" pid="9" name="BVN_FileNumberAbbreviated">
    <vt:lpwstr/>
  </property>
  <property fmtid="{D5CDD505-2E9C-101B-9397-08002B2CF9AE}" pid="10" name="BVN_Office">
    <vt:lpwstr> </vt:lpwstr>
  </property>
  <property fmtid="{D5CDD505-2E9C-101B-9397-08002B2CF9AE}" pid="11" name="BVN_To">
    <vt:lpwstr>Brody</vt:lpwstr>
  </property>
  <property fmtid="{D5CDD505-2E9C-101B-9397-08002B2CF9AE}" pid="12" name="BVN_CopyTo">
    <vt:lpwstr>Sean Brasier</vt:lpwstr>
  </property>
  <property fmtid="{D5CDD505-2E9C-101B-9397-08002B2CF9AE}" pid="13" name="BVN_From">
    <vt:lpwstr>Julian Ashton</vt:lpwstr>
  </property>
  <property fmtid="{D5CDD505-2E9C-101B-9397-08002B2CF9AE}" pid="14" name="BVN_Date">
    <vt:lpwstr>19 July 2012</vt:lpwstr>
  </property>
  <property fmtid="{D5CDD505-2E9C-101B-9397-08002B2CF9AE}" pid="15" name="BVN_Subject">
    <vt:lpwstr>Kempsey Hospital - BIM Management Plan</vt:lpwstr>
  </property>
  <property fmtid="{D5CDD505-2E9C-101B-9397-08002B2CF9AE}" pid="16" name="BVN_JobNumber">
    <vt:lpwstr> </vt:lpwstr>
  </property>
</Properties>
</file>