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74" w:rsidRDefault="008D3774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Pr="00376D9B" w:rsidRDefault="00376D9B" w:rsidP="008D37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</w:t>
      </w:r>
      <w:proofErr w:type="gramStart"/>
      <w:r>
        <w:rPr>
          <w:sz w:val="40"/>
          <w:szCs w:val="40"/>
          <w:lang w:val="en-US"/>
        </w:rPr>
        <w:t>To</w:t>
      </w:r>
      <w:proofErr w:type="gramEnd"/>
      <w:r>
        <w:rPr>
          <w:sz w:val="40"/>
          <w:szCs w:val="40"/>
          <w:lang w:val="en-US"/>
        </w:rPr>
        <w:t xml:space="preserve"> </w:t>
      </w:r>
      <w:r w:rsidR="00B473E6">
        <w:rPr>
          <w:sz w:val="40"/>
          <w:szCs w:val="40"/>
          <w:lang w:val="en-US"/>
        </w:rPr>
        <w:t>–</w:t>
      </w:r>
      <w:r>
        <w:rPr>
          <w:sz w:val="40"/>
          <w:szCs w:val="40"/>
          <w:lang w:val="en-US"/>
        </w:rPr>
        <w:t xml:space="preserve"> </w:t>
      </w:r>
      <w:r w:rsidR="00B473E6">
        <w:rPr>
          <w:sz w:val="40"/>
          <w:szCs w:val="40"/>
          <w:lang w:val="en-US"/>
        </w:rPr>
        <w:t>Merger App</w:t>
      </w: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9"/>
        <w:gridCol w:w="3209"/>
        <w:gridCol w:w="3210"/>
      </w:tblGrid>
      <w:tr w:rsidR="00376D9B" w:rsidTr="00376D9B">
        <w:tc>
          <w:tcPr>
            <w:tcW w:w="3209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Release Date</w:t>
            </w:r>
          </w:p>
        </w:tc>
        <w:tc>
          <w:tcPr>
            <w:tcW w:w="3209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Version</w:t>
            </w:r>
          </w:p>
        </w:tc>
        <w:tc>
          <w:tcPr>
            <w:tcW w:w="3210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Comments</w:t>
            </w:r>
          </w:p>
        </w:tc>
      </w:tr>
      <w:tr w:rsidR="00376D9B" w:rsidTr="00376D9B">
        <w:tc>
          <w:tcPr>
            <w:tcW w:w="3209" w:type="dxa"/>
          </w:tcPr>
          <w:p w:rsidR="00376D9B" w:rsidRDefault="00B473E6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07/11/</w:t>
            </w:r>
            <w:r w:rsidR="00376D9B">
              <w:rPr>
                <w:szCs w:val="18"/>
                <w:lang w:val="en-US"/>
              </w:rPr>
              <w:t>2013</w:t>
            </w:r>
          </w:p>
        </w:tc>
        <w:tc>
          <w:tcPr>
            <w:tcW w:w="3209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0.1</w:t>
            </w:r>
          </w:p>
        </w:tc>
        <w:tc>
          <w:tcPr>
            <w:tcW w:w="3210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Draft</w:t>
            </w:r>
          </w:p>
        </w:tc>
      </w:tr>
      <w:tr w:rsidR="0039361A" w:rsidTr="00376D9B">
        <w:tc>
          <w:tcPr>
            <w:tcW w:w="3209" w:type="dxa"/>
          </w:tcPr>
          <w:p w:rsidR="0039361A" w:rsidRDefault="0039361A" w:rsidP="008D3774">
            <w:pPr>
              <w:rPr>
                <w:szCs w:val="18"/>
                <w:lang w:val="en-US"/>
              </w:rPr>
            </w:pPr>
          </w:p>
        </w:tc>
        <w:tc>
          <w:tcPr>
            <w:tcW w:w="3209" w:type="dxa"/>
          </w:tcPr>
          <w:p w:rsidR="0039361A" w:rsidRDefault="0039361A" w:rsidP="008D3774">
            <w:pPr>
              <w:rPr>
                <w:szCs w:val="18"/>
                <w:lang w:val="en-US"/>
              </w:rPr>
            </w:pPr>
          </w:p>
        </w:tc>
        <w:tc>
          <w:tcPr>
            <w:tcW w:w="3210" w:type="dxa"/>
          </w:tcPr>
          <w:p w:rsidR="0039361A" w:rsidRDefault="0039361A" w:rsidP="008D3774">
            <w:pPr>
              <w:rPr>
                <w:szCs w:val="18"/>
                <w:lang w:val="en-US"/>
              </w:rPr>
            </w:pPr>
          </w:p>
        </w:tc>
      </w:tr>
    </w:tbl>
    <w:p w:rsidR="00376D9B" w:rsidRDefault="00376D9B" w:rsidP="008D3774">
      <w:pPr>
        <w:rPr>
          <w:szCs w:val="18"/>
          <w:lang w:val="en-US"/>
        </w:rPr>
        <w:sectPr w:rsidR="00376D9B" w:rsidSect="00180ED4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2353" w:right="1134" w:bottom="1956" w:left="1361" w:header="1021" w:footer="425" w:gutter="0"/>
          <w:cols w:space="708"/>
          <w:titlePg/>
          <w:docGrid w:linePitch="360"/>
        </w:sectPr>
      </w:pPr>
    </w:p>
    <w:p w:rsidR="008D3774" w:rsidRDefault="008D3774" w:rsidP="008D3774">
      <w:pPr>
        <w:rPr>
          <w:szCs w:val="18"/>
          <w:lang w:val="en-US"/>
        </w:rPr>
      </w:pPr>
    </w:p>
    <w:p w:rsidR="005206F9" w:rsidRDefault="005206F9" w:rsidP="005206F9">
      <w:pPr>
        <w:pStyle w:val="Heading1"/>
        <w:rPr>
          <w:lang w:val="en-US"/>
        </w:rPr>
      </w:pPr>
      <w:r>
        <w:rPr>
          <w:lang w:val="en-US"/>
        </w:rPr>
        <w:t xml:space="preserve">Summary – </w:t>
      </w:r>
      <w:r w:rsidR="00B473E6">
        <w:rPr>
          <w:lang w:val="en-US"/>
        </w:rPr>
        <w:t>Merger App</w:t>
      </w:r>
    </w:p>
    <w:p w:rsidR="00B473E6" w:rsidRDefault="008D3774" w:rsidP="008D3774">
      <w:pPr>
        <w:rPr>
          <w:szCs w:val="18"/>
          <w:lang w:val="en-US"/>
        </w:rPr>
      </w:pPr>
      <w:r>
        <w:rPr>
          <w:szCs w:val="18"/>
          <w:lang w:val="en-US"/>
        </w:rPr>
        <w:t>The</w:t>
      </w:r>
      <w:r w:rsidR="00B473E6">
        <w:rPr>
          <w:szCs w:val="18"/>
          <w:lang w:val="en-US"/>
        </w:rPr>
        <w:t xml:space="preserve"> Merger App is meant to simplify and speed up the tasks of: </w:t>
      </w:r>
    </w:p>
    <w:p w:rsidR="00B473E6" w:rsidRPr="00B473E6" w:rsidRDefault="00B473E6" w:rsidP="00B473E6">
      <w:pPr>
        <w:pStyle w:val="ListParagraph"/>
        <w:numPr>
          <w:ilvl w:val="0"/>
          <w:numId w:val="33"/>
        </w:numPr>
        <w:rPr>
          <w:szCs w:val="18"/>
          <w:lang w:val="en-US"/>
        </w:rPr>
      </w:pPr>
      <w:r w:rsidRPr="00B473E6">
        <w:rPr>
          <w:szCs w:val="18"/>
          <w:lang w:val="en-US"/>
        </w:rPr>
        <w:t>Maintaining a complete set of current documents (</w:t>
      </w:r>
      <w:proofErr w:type="spellStart"/>
      <w:r w:rsidRPr="00B473E6">
        <w:rPr>
          <w:szCs w:val="18"/>
          <w:lang w:val="en-US"/>
        </w:rPr>
        <w:t>ie</w:t>
      </w:r>
      <w:proofErr w:type="spellEnd"/>
      <w:r w:rsidRPr="00B473E6">
        <w:rPr>
          <w:szCs w:val="18"/>
          <w:lang w:val="en-US"/>
        </w:rPr>
        <w:t xml:space="preserve"> drawings, </w:t>
      </w:r>
      <w:r>
        <w:rPr>
          <w:szCs w:val="18"/>
          <w:lang w:val="en-US"/>
        </w:rPr>
        <w:t>r</w:t>
      </w:r>
      <w:r w:rsidRPr="00B473E6">
        <w:rPr>
          <w:szCs w:val="18"/>
          <w:lang w:val="en-US"/>
        </w:rPr>
        <w:t xml:space="preserve">eports, </w:t>
      </w:r>
      <w:r>
        <w:rPr>
          <w:szCs w:val="18"/>
          <w:lang w:val="en-US"/>
        </w:rPr>
        <w:t>s</w:t>
      </w:r>
      <w:r w:rsidRPr="00B473E6">
        <w:rPr>
          <w:szCs w:val="18"/>
          <w:lang w:val="en-US"/>
        </w:rPr>
        <w:t>pecifications…)</w:t>
      </w:r>
      <w:r>
        <w:rPr>
          <w:szCs w:val="18"/>
          <w:lang w:val="en-US"/>
        </w:rPr>
        <w:t xml:space="preserve"> on BVNDH file server</w:t>
      </w:r>
    </w:p>
    <w:p w:rsidR="008D3774" w:rsidRDefault="00B473E6" w:rsidP="00B473E6">
      <w:pPr>
        <w:pStyle w:val="ListParagraph"/>
        <w:numPr>
          <w:ilvl w:val="0"/>
          <w:numId w:val="33"/>
        </w:numPr>
        <w:rPr>
          <w:szCs w:val="18"/>
          <w:lang w:val="en-US"/>
        </w:rPr>
      </w:pPr>
      <w:r w:rsidRPr="00B473E6">
        <w:rPr>
          <w:szCs w:val="18"/>
          <w:lang w:val="en-US"/>
        </w:rPr>
        <w:t xml:space="preserve">Maintaining an up to date </w:t>
      </w:r>
      <w:r>
        <w:rPr>
          <w:szCs w:val="18"/>
          <w:lang w:val="en-US"/>
        </w:rPr>
        <w:t xml:space="preserve">Excel </w:t>
      </w:r>
      <w:r w:rsidRPr="00B473E6">
        <w:rPr>
          <w:szCs w:val="18"/>
          <w:lang w:val="en-US"/>
        </w:rPr>
        <w:t xml:space="preserve">Transmittal to comply with QA requirements   </w:t>
      </w:r>
    </w:p>
    <w:p w:rsidR="00B473E6" w:rsidRDefault="00B473E6" w:rsidP="00B473E6">
      <w:pPr>
        <w:pStyle w:val="ListParagraph"/>
        <w:numPr>
          <w:ilvl w:val="0"/>
          <w:numId w:val="33"/>
        </w:numPr>
        <w:rPr>
          <w:szCs w:val="18"/>
          <w:lang w:val="en-US"/>
        </w:rPr>
      </w:pPr>
      <w:r>
        <w:rPr>
          <w:szCs w:val="18"/>
          <w:lang w:val="en-US"/>
        </w:rPr>
        <w:t>Future: uploading and registering Documents on Aconex via the Aconex Bulk</w:t>
      </w:r>
      <w:r w:rsidR="00D1548C">
        <w:rPr>
          <w:szCs w:val="18"/>
          <w:lang w:val="en-US"/>
        </w:rPr>
        <w:t xml:space="preserve"> </w:t>
      </w:r>
      <w:r>
        <w:rPr>
          <w:szCs w:val="18"/>
          <w:lang w:val="en-US"/>
        </w:rPr>
        <w:t>process</w:t>
      </w:r>
    </w:p>
    <w:p w:rsidR="00B473E6" w:rsidRPr="00B473E6" w:rsidRDefault="00B473E6" w:rsidP="00B473E6">
      <w:pPr>
        <w:rPr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814"/>
        <w:gridCol w:w="4814"/>
      </w:tblGrid>
      <w:tr w:rsidR="00B473E6" w:rsidTr="00D1548C">
        <w:tc>
          <w:tcPr>
            <w:tcW w:w="4814" w:type="dxa"/>
          </w:tcPr>
          <w:p w:rsidR="00B473E6" w:rsidRDefault="00BE297C" w:rsidP="00D1548C">
            <w:pPr>
              <w:jc w:val="center"/>
              <w:rPr>
                <w:szCs w:val="18"/>
                <w:lang w:val="en-US"/>
              </w:rPr>
            </w:pPr>
            <w:r w:rsidRPr="00BE297C">
              <w:rPr>
                <w:szCs w:val="18"/>
                <w:lang w:val="en-US"/>
              </w:rPr>
              <w:t xml:space="preserve">Issue Documents </w:t>
            </w:r>
            <w:r w:rsidRPr="00BE297C">
              <w:rPr>
                <w:rFonts w:ascii="Cambria Math" w:hAnsi="Cambria Math" w:cs="Cambria Math"/>
                <w:szCs w:val="18"/>
                <w:lang w:val="en-US"/>
              </w:rPr>
              <w:t>‐</w:t>
            </w:r>
            <w:r w:rsidRPr="00BE297C">
              <w:rPr>
                <w:rFonts w:cs="HelveticaNeueLT Com 45 Lt"/>
                <w:szCs w:val="18"/>
                <w:lang w:val="en-US"/>
              </w:rPr>
              <w:t xml:space="preserve"> Workflow</w:t>
            </w:r>
            <w:r>
              <w:rPr>
                <w:rFonts w:cs="HelveticaNeueLT Com 45 Lt"/>
                <w:szCs w:val="18"/>
                <w:lang w:val="en-US"/>
              </w:rPr>
              <w:t xml:space="preserve"> - Current</w:t>
            </w:r>
          </w:p>
        </w:tc>
        <w:tc>
          <w:tcPr>
            <w:tcW w:w="4814" w:type="dxa"/>
          </w:tcPr>
          <w:p w:rsidR="00B473E6" w:rsidRDefault="00BE297C" w:rsidP="00D1548C">
            <w:pPr>
              <w:jc w:val="center"/>
              <w:rPr>
                <w:szCs w:val="18"/>
                <w:lang w:val="en-US"/>
              </w:rPr>
            </w:pPr>
            <w:r w:rsidRPr="00BE297C">
              <w:rPr>
                <w:szCs w:val="18"/>
                <w:lang w:val="en-US"/>
              </w:rPr>
              <w:t xml:space="preserve">Issue Documents </w:t>
            </w:r>
            <w:r w:rsidRPr="00BE297C">
              <w:rPr>
                <w:rFonts w:ascii="Cambria Math" w:hAnsi="Cambria Math" w:cs="Cambria Math"/>
                <w:szCs w:val="18"/>
                <w:lang w:val="en-US"/>
              </w:rPr>
              <w:t>‐</w:t>
            </w:r>
            <w:r w:rsidRPr="00BE297C">
              <w:rPr>
                <w:rFonts w:cs="HelveticaNeueLT Com 45 Lt"/>
                <w:szCs w:val="18"/>
                <w:lang w:val="en-US"/>
              </w:rPr>
              <w:t xml:space="preserve"> Workflow</w:t>
            </w:r>
            <w:r>
              <w:rPr>
                <w:rFonts w:cs="HelveticaNeueLT Com 45 Lt"/>
                <w:szCs w:val="18"/>
                <w:lang w:val="en-US"/>
              </w:rPr>
              <w:t xml:space="preserve"> – with Merger App</w:t>
            </w:r>
          </w:p>
        </w:tc>
      </w:tr>
      <w:tr w:rsidR="00B473E6" w:rsidTr="00D1548C">
        <w:tc>
          <w:tcPr>
            <w:tcW w:w="4814" w:type="dxa"/>
          </w:tcPr>
          <w:p w:rsidR="00B473E6" w:rsidRDefault="00334AD9" w:rsidP="00B473E6">
            <w:pPr>
              <w:rPr>
                <w:szCs w:val="18"/>
                <w:lang w:val="en-US"/>
              </w:rPr>
            </w:pPr>
            <w:r>
              <w:rPr>
                <w:noProof/>
                <w:szCs w:val="18"/>
              </w:rPr>
              <w:pict>
                <v:group id="_x0000_s1040" style="position:absolute;margin-left:7.65pt;margin-top:22.9pt;width:219.25pt;height:364.5pt;z-index:251681792;mso-position-horizontal-relative:text;mso-position-vertical-relative:text" coordorigin="1514,5811" coordsize="4385,7290">
                  <v:roundrect id="_x0000_s1026" style="position:absolute;left:2090;top:5811;width:2108;height:956" arcsize="10923f">
                    <v:textbox style="mso-next-textbox:#_x0000_s1026">
                      <w:txbxContent>
                        <w:p w:rsidR="00BE297C" w:rsidRPr="00BE297C" w:rsidRDefault="00BE297C" w:rsidP="00BE297C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Create documents (drawings /</w:t>
                          </w:r>
                        </w:p>
                        <w:p w:rsidR="00BE297C" w:rsidRPr="00BE297C" w:rsidRDefault="00BE297C" w:rsidP="00BE297C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schedules</w:t>
                          </w:r>
                          <w:proofErr w:type="gramEnd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/ specifications) as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pdf’s</w:t>
                          </w:r>
                          <w:proofErr w:type="spellEnd"/>
                        </w:p>
                      </w:txbxContent>
                    </v:textbox>
                  </v:roundrect>
                  <v:roundrect id="_x0000_s1029" style="position:absolute;left:2090;top:7263;width:2108;height:647" arcsize="10923f">
                    <v:textbox style="mso-next-textbox:#_x0000_s1029">
                      <w:txbxContent>
                        <w:p w:rsidR="00BE297C" w:rsidRPr="00BE297C" w:rsidRDefault="00BE297C" w:rsidP="00BE297C">
                          <w:pPr>
                            <w:jc w:val="center"/>
                          </w:pP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Place documents in OUT folder on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P</w:t>
                          </w:r>
                          <w:proofErr w:type="gramStart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:/</w:t>
                          </w:r>
                          <w:proofErr w:type="gramEnd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drive</w:t>
                          </w:r>
                        </w:p>
                      </w:txbxContent>
                    </v:textbox>
                  </v:roundrect>
                  <v:roundrect id="_x0000_s1030" style="position:absolute;left:2096;top:11535;width:2108;height:1566" arcsize="10923f">
                    <v:textbox style="mso-next-textbox:#_x0000_s1030">
                      <w:txbxContent>
                        <w:p w:rsidR="00BE297C" w:rsidRDefault="00BE297C" w:rsidP="00BE297C">
                          <w:pPr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External Document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management system (</w:t>
                          </w:r>
                          <w:proofErr w:type="spellStart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ie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Aconex)</w:t>
                          </w:r>
                        </w:p>
                        <w:p w:rsidR="00BE297C" w:rsidRPr="00D1548C" w:rsidRDefault="00D1548C" w:rsidP="00D1548C">
                          <w:pPr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Outside of BVNDH </w:t>
                          </w:r>
                          <w:r w:rsidR="00BE297C"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control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1514;top:11130;width:3387;height:0" o:connectortype="straight">
                    <v:stroke dashstyle="1 1"/>
                  </v:shape>
                  <v:roundrect id="_x0000_s1032" style="position:absolute;left:1836;top:8496;width:2846;height:1752" arcsize="10923f">
                    <v:stroke dashstyle="1 1"/>
                    <v:textbox style="layout-flow:vertical;mso-next-textbox:#_x0000_s1032">
                      <w:txbxContent>
                        <w:p w:rsidR="00BE297C" w:rsidRPr="00BE297C" w:rsidRDefault="00BE297C" w:rsidP="00E53C2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Manual process</w:t>
                          </w:r>
                        </w:p>
                      </w:txbxContent>
                    </v:textbox>
                  </v:roundrect>
                  <v:roundrect id="_x0000_s1033" style="position:absolute;left:2234;top:8712;width:1837;height:460" arcsize="10923f">
                    <v:textbox style="mso-next-textbox:#_x0000_s1033">
                      <w:txbxContent>
                        <w:p w:rsidR="00BE297C" w:rsidRPr="00BE297C" w:rsidRDefault="00BE297C" w:rsidP="00BE297C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  <w:lang w:val="en-US"/>
                            </w:rPr>
                            <w:t>Maintain Transmittal</w:t>
                          </w:r>
                        </w:p>
                      </w:txbxContent>
                    </v:textbox>
                  </v:roundrect>
                  <v:roundrect id="_x0000_s1034" style="position:absolute;left:2246;top:9568;width:1825;height:460" arcsize="10923f">
                    <v:textbox style="mso-next-textbox:#_x0000_s1034">
                      <w:txbxContent>
                        <w:p w:rsidR="00BE297C" w:rsidRPr="00BE297C" w:rsidRDefault="00BE297C" w:rsidP="00BE297C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  <w:lang w:val="en-US"/>
                            </w:rPr>
                            <w:t>Maintain Current Set</w:t>
                          </w:r>
                        </w:p>
                      </w:txbxContent>
                    </v:textbox>
                  </v:round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_x0000_s1035" type="#_x0000_t67" style="position:absolute;left:2873;top:6848;width:461;height:357">
                    <v:textbox style="layout-flow:vertical-ideographic"/>
                  </v:shape>
                  <v:shape id="_x0000_s1036" type="#_x0000_t67" style="position:absolute;left:2873;top:8021;width:461;height:357">
                    <v:textbox style="layout-flow:vertical-ideographic"/>
                  </v:shape>
                  <v:shape id="_x0000_s1037" type="#_x0000_t67" style="position:absolute;left:2873;top:10360;width:461;height:1107">
                    <v:textbox style="layout-flow:vertical-ideographic"/>
                  </v:shape>
                  <v:roundrect id="_x0000_s1038" style="position:absolute;left:4798;top:10184;width:1101;height:816" arcsize="10923f">
                    <v:textbox style="mso-next-textbox:#_x0000_s1038">
                      <w:txbxContent>
                        <w:p w:rsidR="00D1548C" w:rsidRPr="00BE297C" w:rsidRDefault="00D1548C" w:rsidP="00D1548C">
                          <w:pPr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Create Milestone if required.</w:t>
                          </w: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_x0000_s1039" type="#_x0000_t13" style="position:absolute;left:3871;top:10483;width:749;height:345"/>
                </v:group>
              </w:pict>
            </w: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  <w:p w:rsidR="00B473E6" w:rsidRDefault="00B473E6" w:rsidP="00B473E6">
            <w:pPr>
              <w:rPr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B473E6" w:rsidRDefault="00334AD9" w:rsidP="00B473E6">
            <w:pPr>
              <w:rPr>
                <w:szCs w:val="18"/>
                <w:lang w:val="en-US"/>
              </w:rPr>
            </w:pPr>
            <w:r>
              <w:rPr>
                <w:noProof/>
                <w:szCs w:val="18"/>
              </w:rPr>
              <w:pict>
                <v:group id="_x0000_s1058" style="position:absolute;margin-left:32.5pt;margin-top:22.9pt;width:203.15pt;height:364.5pt;z-index:251700224;mso-position-horizontal-relative:text;mso-position-vertical-relative:text" coordorigin="6825,5811" coordsize="4063,7290">
                  <v:roundrect id="_x0000_s1044" style="position:absolute;left:7085;top:11535;width:2108;height:1566" arcsize="10923f" o:regroupid="1">
                    <v:textbox style="mso-next-textbox:#_x0000_s1044">
                      <w:txbxContent>
                        <w:p w:rsidR="00D1548C" w:rsidRDefault="00D1548C" w:rsidP="00D1548C">
                          <w:pPr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External Document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management system (</w:t>
                          </w:r>
                          <w:proofErr w:type="spellStart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ie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Aconex)</w:t>
                          </w:r>
                        </w:p>
                        <w:p w:rsidR="00D1548C" w:rsidRPr="00D1548C" w:rsidRDefault="00D1548C" w:rsidP="00D1548C">
                          <w:pPr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Outside of BVNDH </w:t>
                          </w: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control</w:t>
                          </w:r>
                        </w:p>
                      </w:txbxContent>
                    </v:textbox>
                  </v:roundrect>
                  <v:roundrect id="_x0000_s1046" style="position:absolute;left:6825;top:8496;width:2846;height:1752" arcsize="10923f" o:regroupid="1" fillcolor="#c2d69b [1942]">
                    <v:stroke dashstyle="1 1"/>
                    <v:textbox style="layout-flow:vertical;mso-next-textbox:#_x0000_s1046">
                      <w:txbxContent>
                        <w:p w:rsidR="00D1548C" w:rsidRPr="00BE297C" w:rsidRDefault="00D1548C" w:rsidP="00E53C2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Merger App</w:t>
                          </w:r>
                        </w:p>
                      </w:txbxContent>
                    </v:textbox>
                  </v:roundrect>
                  <v:roundrect id="_x0000_s1047" style="position:absolute;left:7223;top:8712;width:1837;height:460" arcsize="10923f" o:regroupid="1">
                    <v:textbox style="mso-next-textbox:#_x0000_s1047">
                      <w:txbxContent>
                        <w:p w:rsidR="00D1548C" w:rsidRPr="00BE297C" w:rsidRDefault="00D1548C" w:rsidP="00D1548C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  <w:lang w:val="en-US"/>
                            </w:rPr>
                            <w:t>Maintain Transmittal</w:t>
                          </w:r>
                        </w:p>
                      </w:txbxContent>
                    </v:textbox>
                  </v:roundrect>
                  <v:roundrect id="_x0000_s1048" style="position:absolute;left:7235;top:9568;width:1825;height:460" arcsize="10923f" o:regroupid="1">
                    <v:textbox style="mso-next-textbox:#_x0000_s1048">
                      <w:txbxContent>
                        <w:p w:rsidR="00D1548C" w:rsidRPr="00BE297C" w:rsidRDefault="00D1548C" w:rsidP="00D1548C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  <w:lang w:val="en-US"/>
                            </w:rPr>
                            <w:t>Maintain Current Set</w:t>
                          </w:r>
                        </w:p>
                      </w:txbxContent>
                    </v:textbox>
                  </v:roundrect>
                  <v:shape id="_x0000_s1051" type="#_x0000_t67" style="position:absolute;left:7223;top:10360;width:1837;height:1107" o:regroupid="1" fillcolor="#d6e3bc [1302]">
                    <v:textbox>
                      <w:txbxContent>
                        <w:p w:rsidR="00D1548C" w:rsidRPr="00D1548C" w:rsidRDefault="00D1548C" w:rsidP="00D1548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Bulk process</w:t>
                          </w:r>
                        </w:p>
                      </w:txbxContent>
                    </v:textbox>
                  </v:shape>
                  <v:roundrect id="_x0000_s1052" style="position:absolute;left:9787;top:10184;width:1101;height:816" arcsize="10923f" o:regroupid="1">
                    <v:textbox style="mso-next-textbox:#_x0000_s1052">
                      <w:txbxContent>
                        <w:p w:rsidR="00D1548C" w:rsidRPr="00BE297C" w:rsidRDefault="00D1548C" w:rsidP="00D1548C">
                          <w:pPr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Create Milestone if required.</w:t>
                          </w:r>
                        </w:p>
                      </w:txbxContent>
                    </v:textbox>
                  </v:roundrect>
                  <v:shape id="_x0000_s1053" type="#_x0000_t13" style="position:absolute;left:8860;top:10483;width:749;height:345" o:regroupid="1"/>
                  <v:roundrect id="_x0000_s1054" style="position:absolute;left:7079;top:5811;width:2108;height:956" arcsize="10923f">
                    <v:textbox style="mso-next-textbox:#_x0000_s1054">
                      <w:txbxContent>
                        <w:p w:rsidR="00D1548C" w:rsidRPr="00BE297C" w:rsidRDefault="00D1548C" w:rsidP="00D1548C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Create documents (drawings /</w:t>
                          </w:r>
                        </w:p>
                        <w:p w:rsidR="00D1548C" w:rsidRPr="00BE297C" w:rsidRDefault="00D1548C" w:rsidP="00D1548C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schedules</w:t>
                          </w:r>
                          <w:proofErr w:type="gramEnd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/ specifications) as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pdf’s</w:t>
                          </w:r>
                          <w:proofErr w:type="spellEnd"/>
                        </w:p>
                      </w:txbxContent>
                    </v:textbox>
                  </v:roundrect>
                  <v:roundrect id="_x0000_s1055" style="position:absolute;left:7079;top:7263;width:2108;height:647" arcsize="10923f">
                    <v:textbox style="mso-next-textbox:#_x0000_s1055">
                      <w:txbxContent>
                        <w:p w:rsidR="00D1548C" w:rsidRPr="00BE297C" w:rsidRDefault="00D1548C" w:rsidP="00D1548C">
                          <w:pPr>
                            <w:jc w:val="center"/>
                          </w:pP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Place documents in OUT folder on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P</w:t>
                          </w:r>
                          <w:proofErr w:type="gramStart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:/</w:t>
                          </w:r>
                          <w:proofErr w:type="gramEnd"/>
                          <w:r w:rsidRPr="00BE297C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drive</w:t>
                          </w:r>
                        </w:p>
                      </w:txbxContent>
                    </v:textbox>
                  </v:roundrect>
                  <v:shape id="_x0000_s1056" type="#_x0000_t67" style="position:absolute;left:7862;top:6848;width:461;height:357">
                    <v:textbox style="layout-flow:vertical-ideographic"/>
                  </v:shape>
                  <v:shape id="_x0000_s1057" type="#_x0000_t67" style="position:absolute;left:7862;top:8021;width:461;height:357">
                    <v:textbox style="layout-flow:vertical-ideographic"/>
                  </v:shape>
                </v:group>
              </w:pict>
            </w:r>
            <w:r>
              <w:rPr>
                <w:noProof/>
                <w:szCs w:val="18"/>
              </w:rPr>
              <w:pict>
                <v:shape id="_x0000_s1050" type="#_x0000_t67" style="position:absolute;margin-left:84.35pt;margin-top:133.4pt;width:23.05pt;height:17.85pt;z-index:251692032;mso-position-horizontal-relative:text;mso-position-vertical-relative:text" o:regroupid="1">
                  <v:textbox style="layout-flow:vertical-ideographic"/>
                </v:shape>
              </w:pict>
            </w:r>
            <w:r>
              <w:rPr>
                <w:noProof/>
                <w:szCs w:val="18"/>
              </w:rPr>
              <w:pict>
                <v:shape id="_x0000_s1049" type="#_x0000_t67" style="position:absolute;margin-left:84.35pt;margin-top:74.75pt;width:23.05pt;height:17.85pt;z-index:251691008;mso-position-horizontal-relative:text;mso-position-vertical-relative:text" o:regroupid="1">
                  <v:textbox style="layout-flow:vertical-ideographic"/>
                </v:shape>
              </w:pict>
            </w:r>
            <w:r>
              <w:rPr>
                <w:noProof/>
                <w:szCs w:val="18"/>
              </w:rPr>
              <w:pict>
                <v:shape id="_x0000_s1045" type="#_x0000_t32" style="position:absolute;margin-left:16.4pt;margin-top:288.85pt;width:169.35pt;height:0;z-index:251686912;mso-position-horizontal-relative:text;mso-position-vertical-relative:text" o:connectortype="straight" o:regroupid="1">
                  <v:stroke dashstyle="1 1"/>
                </v:shape>
              </w:pict>
            </w:r>
            <w:r>
              <w:rPr>
                <w:noProof/>
                <w:szCs w:val="18"/>
              </w:rPr>
              <w:pict>
                <v:roundrect id="_x0000_s1043" style="position:absolute;margin-left:45.2pt;margin-top:95.5pt;width:105.4pt;height:32.35pt;z-index:251684864;mso-position-horizontal-relative:text;mso-position-vertical-relative:text" arcsize="10923f" o:regroupid="1">
                  <v:textbox style="mso-next-textbox:#_x0000_s1043">
                    <w:txbxContent>
                      <w:p w:rsidR="00D1548C" w:rsidRPr="00BE297C" w:rsidRDefault="00D1548C" w:rsidP="00D1548C">
                        <w:pPr>
                          <w:jc w:val="center"/>
                        </w:pPr>
                        <w:r w:rsidRPr="00BE297C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Place documents in OUT folder on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Pr="00BE297C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P</w:t>
                        </w:r>
                        <w:proofErr w:type="gramStart"/>
                        <w:r w:rsidRPr="00BE297C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:/</w:t>
                        </w:r>
                        <w:proofErr w:type="gramEnd"/>
                        <w:r w:rsidRPr="00BE297C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drive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Cs w:val="18"/>
              </w:rPr>
              <w:pict>
                <v:roundrect id="_x0000_s1042" style="position:absolute;margin-left:45.2pt;margin-top:22.9pt;width:105.4pt;height:47.8pt;z-index:251683840;mso-position-horizontal-relative:text;mso-position-vertical-relative:text" arcsize="10923f" o:regroupid="1">
                  <v:textbox style="mso-next-textbox:#_x0000_s1042">
                    <w:txbxContent>
                      <w:p w:rsidR="00D1548C" w:rsidRPr="00BE297C" w:rsidRDefault="00D1548C" w:rsidP="00D1548C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center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BE297C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Create documents (drawings /</w:t>
                        </w:r>
                      </w:p>
                      <w:p w:rsidR="00D1548C" w:rsidRPr="00BE297C" w:rsidRDefault="00D1548C" w:rsidP="00D1548C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BE297C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schedules</w:t>
                        </w:r>
                        <w:proofErr w:type="gramEnd"/>
                        <w:r w:rsidRPr="00BE297C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/ specifications) as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E297C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pdf’s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</w:tr>
      <w:tr w:rsidR="00D1548C" w:rsidTr="00D1548C">
        <w:tc>
          <w:tcPr>
            <w:tcW w:w="4814" w:type="dxa"/>
          </w:tcPr>
          <w:p w:rsidR="00D1548C" w:rsidRDefault="00D1548C" w:rsidP="00B473E6">
            <w:pPr>
              <w:rPr>
                <w:noProof/>
                <w:szCs w:val="18"/>
              </w:rPr>
            </w:pPr>
          </w:p>
        </w:tc>
        <w:tc>
          <w:tcPr>
            <w:tcW w:w="4814" w:type="dxa"/>
          </w:tcPr>
          <w:p w:rsidR="00D1548C" w:rsidRDefault="00D1548C" w:rsidP="00B473E6">
            <w:pPr>
              <w:rPr>
                <w:noProof/>
                <w:szCs w:val="18"/>
              </w:rPr>
            </w:pPr>
          </w:p>
        </w:tc>
      </w:tr>
    </w:tbl>
    <w:p w:rsidR="00B473E6" w:rsidRDefault="00B473E6" w:rsidP="00B473E6">
      <w:pPr>
        <w:rPr>
          <w:szCs w:val="18"/>
          <w:lang w:val="en-US"/>
        </w:rPr>
      </w:pPr>
    </w:p>
    <w:p w:rsidR="00B473E6" w:rsidRDefault="00B473E6" w:rsidP="00B473E6">
      <w:pPr>
        <w:rPr>
          <w:szCs w:val="18"/>
          <w:lang w:val="en-US"/>
        </w:rPr>
      </w:pPr>
    </w:p>
    <w:p w:rsidR="00B473E6" w:rsidRPr="00B473E6" w:rsidRDefault="00B473E6" w:rsidP="00B473E6">
      <w:pPr>
        <w:rPr>
          <w:szCs w:val="18"/>
          <w:lang w:val="en-US"/>
        </w:rPr>
        <w:sectPr w:rsidR="00B473E6" w:rsidRPr="00B473E6" w:rsidSect="00180ED4">
          <w:pgSz w:w="11907" w:h="16840" w:code="9"/>
          <w:pgMar w:top="2353" w:right="1134" w:bottom="1956" w:left="1361" w:header="1021" w:footer="425" w:gutter="0"/>
          <w:cols w:space="708"/>
          <w:titlePg/>
          <w:docGrid w:linePitch="360"/>
        </w:sectPr>
      </w:pPr>
    </w:p>
    <w:p w:rsidR="008D3774" w:rsidRDefault="008D3774">
      <w:pPr>
        <w:spacing w:after="0"/>
        <w:rPr>
          <w:szCs w:val="18"/>
          <w:lang w:val="en-US"/>
        </w:rPr>
      </w:pPr>
    </w:p>
    <w:p w:rsidR="00E53C24" w:rsidRDefault="00D1548C" w:rsidP="00D3319A">
      <w:pPr>
        <w:pStyle w:val="Heading1"/>
        <w:numPr>
          <w:ilvl w:val="0"/>
          <w:numId w:val="19"/>
        </w:numPr>
        <w:rPr>
          <w:szCs w:val="18"/>
          <w:lang w:val="en-US"/>
        </w:rPr>
      </w:pPr>
      <w:r>
        <w:rPr>
          <w:szCs w:val="18"/>
          <w:lang w:val="en-US"/>
        </w:rPr>
        <w:t>How it works</w:t>
      </w:r>
    </w:p>
    <w:p w:rsidR="00D3319A" w:rsidRPr="00D3319A" w:rsidRDefault="00D3319A" w:rsidP="00D3319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668"/>
        <w:gridCol w:w="4960"/>
      </w:tblGrid>
      <w:tr w:rsidR="00E53C24" w:rsidTr="00D3319A">
        <w:tc>
          <w:tcPr>
            <w:tcW w:w="4668" w:type="dxa"/>
          </w:tcPr>
          <w:p w:rsidR="00E53C24" w:rsidRDefault="00B500A4" w:rsidP="00CE2EF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224534" cy="939049"/>
                  <wp:effectExtent l="19050" t="0" r="0" b="0"/>
                  <wp:docPr id="40" name="Picture 8" descr="C:\temp\Jan\C_Sharp_Projects\REVIT 2013\Revit_AddIns\Documentation\Pics\PreReq-Merger-Step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temp\Jan\C_Sharp_Projects\REVIT 2013\Revit_AddIns\Documentation\Pics\PreReq-Merger-Step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793" cy="940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E53C24" w:rsidRPr="00294E01" w:rsidRDefault="00E53C24" w:rsidP="00294E01">
            <w:pPr>
              <w:pStyle w:val="ListParagraph"/>
              <w:numPr>
                <w:ilvl w:val="0"/>
                <w:numId w:val="35"/>
              </w:numPr>
              <w:jc w:val="center"/>
              <w:rPr>
                <w:lang w:val="en-US"/>
              </w:rPr>
            </w:pPr>
            <w:r w:rsidRPr="00294E01">
              <w:rPr>
                <w:lang w:val="en-US"/>
              </w:rPr>
              <w:t>Place all files to be issued  into the Source Folder</w:t>
            </w:r>
          </w:p>
        </w:tc>
      </w:tr>
      <w:tr w:rsidR="00E53C24" w:rsidTr="00D3319A">
        <w:tc>
          <w:tcPr>
            <w:tcW w:w="4668" w:type="dxa"/>
          </w:tcPr>
          <w:p w:rsidR="00E53C24" w:rsidRDefault="00B500A4" w:rsidP="00CE2EF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136751" cy="708423"/>
                  <wp:effectExtent l="19050" t="0" r="6249" b="0"/>
                  <wp:docPr id="41" name="Picture 9" descr="C:\temp\Jan\C_Sharp_Projects\REVIT 2013\Revit_AddIns\Documentation\Pics\PreReq-Merger-Step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temp\Jan\C_Sharp_Projects\REVIT 2013\Revit_AddIns\Documentation\Pics\PreReq-Merger-Step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882" cy="709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E53C24" w:rsidRPr="00294E01" w:rsidRDefault="00E53C24" w:rsidP="00294E01">
            <w:pPr>
              <w:pStyle w:val="ListParagraph"/>
              <w:numPr>
                <w:ilvl w:val="0"/>
                <w:numId w:val="35"/>
              </w:numPr>
              <w:jc w:val="center"/>
              <w:rPr>
                <w:lang w:val="en-US"/>
              </w:rPr>
            </w:pPr>
            <w:r w:rsidRPr="00294E01">
              <w:rPr>
                <w:lang w:val="en-US"/>
              </w:rPr>
              <w:t xml:space="preserve">Start Merger App by </w:t>
            </w:r>
            <w:r w:rsidR="00B058FC" w:rsidRPr="00294E01">
              <w:rPr>
                <w:lang w:val="en-US"/>
              </w:rPr>
              <w:t>double</w:t>
            </w:r>
            <w:r w:rsidRPr="00294E01">
              <w:rPr>
                <w:lang w:val="en-US"/>
              </w:rPr>
              <w:t xml:space="preserve"> clicking on </w:t>
            </w:r>
            <w:r w:rsidR="00A00E58" w:rsidRPr="00294E01">
              <w:rPr>
                <w:lang w:val="en-US"/>
              </w:rPr>
              <w:t>MergeIntoCurrent</w:t>
            </w:r>
            <w:r w:rsidRPr="00294E01">
              <w:rPr>
                <w:lang w:val="en-US"/>
              </w:rPr>
              <w:t>.exe</w:t>
            </w:r>
            <w:r w:rsidR="00A00E58" w:rsidRPr="00294E01">
              <w:rPr>
                <w:lang w:val="en-US"/>
              </w:rPr>
              <w:t xml:space="preserve"> (located in the Source Folder)</w:t>
            </w:r>
          </w:p>
        </w:tc>
      </w:tr>
      <w:tr w:rsidR="00E53C24" w:rsidTr="00D3319A">
        <w:tc>
          <w:tcPr>
            <w:tcW w:w="4668" w:type="dxa"/>
          </w:tcPr>
          <w:p w:rsidR="00E53C24" w:rsidRDefault="00B500A4" w:rsidP="00CE2EF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24150" cy="887957"/>
                  <wp:effectExtent l="19050" t="0" r="0" b="0"/>
                  <wp:docPr id="42" name="Picture 10" descr="C:\temp\Jan\C_Sharp_Projects\REVIT 2013\Revit_AddIns\Documentation\Pics\GUI-Merger-Main-Select 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temp\Jan\C_Sharp_Projects\REVIT 2013\Revit_AddIns\Documentation\Pics\GUI-Merger-Main-Select 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862" cy="887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E53C24" w:rsidRPr="00294E01" w:rsidRDefault="00E53C24" w:rsidP="00294E01">
            <w:pPr>
              <w:pStyle w:val="ListParagraph"/>
              <w:numPr>
                <w:ilvl w:val="0"/>
                <w:numId w:val="35"/>
              </w:numPr>
              <w:jc w:val="center"/>
              <w:rPr>
                <w:lang w:val="en-US"/>
              </w:rPr>
            </w:pPr>
            <w:r w:rsidRPr="00294E01">
              <w:rPr>
                <w:lang w:val="en-US"/>
              </w:rPr>
              <w:t>Select a revision date</w:t>
            </w:r>
          </w:p>
        </w:tc>
      </w:tr>
      <w:tr w:rsidR="00E53C24" w:rsidTr="00D3319A">
        <w:tc>
          <w:tcPr>
            <w:tcW w:w="4668" w:type="dxa"/>
          </w:tcPr>
          <w:p w:rsidR="00E53C24" w:rsidRDefault="00DB36E1" w:rsidP="00CE2EF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24150" cy="881292"/>
                  <wp:effectExtent l="19050" t="0" r="0" b="0"/>
                  <wp:docPr id="3" name="Picture 3" descr="C:\temp\Jan\C_Sharp_Projects\REVIT 2013\Revit_AddIns\Documentation\Pics\GUI-Merger-Main-ForceNewDateColum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temp\Jan\C_Sharp_Projects\REVIT 2013\Revit_AddIns\Documentation\Pics\GUI-Merger-Main-ForceNewDateColum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899" cy="881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E53C24" w:rsidRPr="00294E01" w:rsidRDefault="00E53C24" w:rsidP="00294E01">
            <w:pPr>
              <w:pStyle w:val="ListParagraph"/>
              <w:numPr>
                <w:ilvl w:val="0"/>
                <w:numId w:val="35"/>
              </w:numPr>
              <w:jc w:val="center"/>
              <w:rPr>
                <w:lang w:val="en-US"/>
              </w:rPr>
            </w:pPr>
            <w:r w:rsidRPr="00294E01">
              <w:rPr>
                <w:lang w:val="en-US"/>
              </w:rPr>
              <w:t>Specify whether this is part of a larger Issue or a separate Issue by checking or un</w:t>
            </w:r>
            <w:r w:rsidR="00B058FC" w:rsidRPr="00294E01">
              <w:rPr>
                <w:lang w:val="en-US"/>
              </w:rPr>
              <w:t>-</w:t>
            </w:r>
            <w:r w:rsidRPr="00294E01">
              <w:rPr>
                <w:lang w:val="en-US"/>
              </w:rPr>
              <w:t>checking the ‘force new date column’ check box</w:t>
            </w:r>
          </w:p>
        </w:tc>
      </w:tr>
      <w:tr w:rsidR="00E53C24" w:rsidTr="00D3319A">
        <w:tc>
          <w:tcPr>
            <w:tcW w:w="4668" w:type="dxa"/>
          </w:tcPr>
          <w:p w:rsidR="00E53C24" w:rsidRDefault="00B500A4" w:rsidP="00CE2EF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24150" cy="891434"/>
                  <wp:effectExtent l="19050" t="0" r="0" b="0"/>
                  <wp:docPr id="44" name="Picture 11" descr="C:\temp\Jan\C_Sharp_Projects\REVIT 2013\Revit_AddIns\Documentation\Pics\GUI-Merger-Main-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temp\Jan\C_Sharp_Projects\REVIT 2013\Revit_AddIns\Documentation\Pics\GUI-Merger-Main-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58" cy="89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E53C24" w:rsidRPr="00294E01" w:rsidRDefault="00E53C24" w:rsidP="00294E01">
            <w:pPr>
              <w:pStyle w:val="ListParagraph"/>
              <w:numPr>
                <w:ilvl w:val="0"/>
                <w:numId w:val="35"/>
              </w:numPr>
              <w:jc w:val="center"/>
              <w:rPr>
                <w:lang w:val="en-US"/>
              </w:rPr>
            </w:pPr>
            <w:r w:rsidRPr="00294E01">
              <w:rPr>
                <w:lang w:val="en-US"/>
              </w:rPr>
              <w:t>Click OK</w:t>
            </w:r>
          </w:p>
        </w:tc>
      </w:tr>
      <w:tr w:rsidR="00E53C24" w:rsidTr="00D3319A">
        <w:tc>
          <w:tcPr>
            <w:tcW w:w="4668" w:type="dxa"/>
          </w:tcPr>
          <w:p w:rsidR="00E53C24" w:rsidRDefault="00B500A4" w:rsidP="00CE2EF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24150" cy="1054645"/>
                  <wp:effectExtent l="19050" t="0" r="0" b="0"/>
                  <wp:docPr id="45" name="Picture 12" descr="C:\temp\Jan\C_Sharp_Projects\REVIT 2013\Revit_AddIns\Documentation\Pics\GUI-Merger-Finish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temp\Jan\C_Sharp_Projects\REVIT 2013\Revit_AddIns\Documentation\Pics\GUI-Merger-Finish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347" cy="1054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B058FC" w:rsidRPr="00294E01" w:rsidRDefault="00B058FC" w:rsidP="00294E01">
            <w:pPr>
              <w:pStyle w:val="ListParagraph"/>
              <w:numPr>
                <w:ilvl w:val="0"/>
                <w:numId w:val="35"/>
              </w:numPr>
              <w:jc w:val="center"/>
              <w:rPr>
                <w:lang w:val="en-US"/>
              </w:rPr>
            </w:pPr>
            <w:r w:rsidRPr="00294E01">
              <w:rPr>
                <w:lang w:val="en-US"/>
              </w:rPr>
              <w:t xml:space="preserve">Everything worked as expected!  </w:t>
            </w:r>
            <w:r w:rsidR="00DB36E1" w:rsidRPr="00294E01">
              <w:rPr>
                <w:lang w:val="en-US"/>
              </w:rPr>
              <w:t>There is n</w:t>
            </w:r>
            <w:r w:rsidRPr="00294E01">
              <w:rPr>
                <w:lang w:val="en-US"/>
              </w:rPr>
              <w:t>o need to check the log file.</w:t>
            </w:r>
          </w:p>
          <w:p w:rsidR="00E53C24" w:rsidRDefault="00B058FC" w:rsidP="00D33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Future: an Aconex Bulk Transmittal file was placed in the Source Folder.</w:t>
            </w:r>
          </w:p>
        </w:tc>
      </w:tr>
      <w:tr w:rsidR="00B058FC" w:rsidTr="00D3319A">
        <w:tc>
          <w:tcPr>
            <w:tcW w:w="4668" w:type="dxa"/>
          </w:tcPr>
          <w:p w:rsidR="00B058FC" w:rsidRDefault="00DB36E1" w:rsidP="00CE2EF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087727" cy="1430747"/>
                  <wp:effectExtent l="19050" t="0" r="7773" b="0"/>
                  <wp:docPr id="15" name="Picture 4" descr="C:\temp\Jan\C_Sharp_Projects\REVIT 2013\Revit_AddIns\Documentation\Pics\GUI-Merger-Finished with 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temp\Jan\C_Sharp_Projects\REVIT 2013\Revit_AddIns\Documentation\Pics\GUI-Merger-Finished with 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522" cy="1430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B058FC" w:rsidRPr="00294E01" w:rsidRDefault="00B058FC" w:rsidP="00294E01">
            <w:pPr>
              <w:pStyle w:val="ListParagraph"/>
              <w:numPr>
                <w:ilvl w:val="0"/>
                <w:numId w:val="35"/>
              </w:numPr>
              <w:jc w:val="center"/>
              <w:rPr>
                <w:lang w:val="en-US"/>
              </w:rPr>
            </w:pPr>
            <w:r w:rsidRPr="00294E01">
              <w:rPr>
                <w:lang w:val="en-US"/>
              </w:rPr>
              <w:t>Ups something went wrong:</w:t>
            </w:r>
          </w:p>
          <w:p w:rsidR="00B058FC" w:rsidRDefault="00D3319A" w:rsidP="00D33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See FAQ section for further d</w:t>
            </w:r>
            <w:r w:rsidR="00B058FC">
              <w:rPr>
                <w:lang w:val="en-US"/>
              </w:rPr>
              <w:t>etails</w:t>
            </w:r>
          </w:p>
        </w:tc>
      </w:tr>
    </w:tbl>
    <w:p w:rsidR="00E53C24" w:rsidRDefault="00E53C24" w:rsidP="00CE2EFF">
      <w:pPr>
        <w:rPr>
          <w:lang w:val="en-US"/>
        </w:rPr>
      </w:pPr>
    </w:p>
    <w:p w:rsidR="00A77874" w:rsidRDefault="0094436F" w:rsidP="007D16C8">
      <w:pPr>
        <w:pStyle w:val="Heading1"/>
        <w:numPr>
          <w:ilvl w:val="0"/>
          <w:numId w:val="19"/>
        </w:numPr>
        <w:rPr>
          <w:szCs w:val="18"/>
          <w:lang w:val="en-US"/>
        </w:rPr>
      </w:pPr>
      <w:r>
        <w:rPr>
          <w:szCs w:val="18"/>
          <w:lang w:val="en-US"/>
        </w:rPr>
        <w:t xml:space="preserve">Merger App </w:t>
      </w:r>
      <w:r w:rsidR="00D3319A">
        <w:rPr>
          <w:szCs w:val="18"/>
          <w:lang w:val="en-US"/>
        </w:rPr>
        <w:t>–</w:t>
      </w:r>
      <w:r>
        <w:rPr>
          <w:szCs w:val="18"/>
          <w:lang w:val="en-US"/>
        </w:rPr>
        <w:t xml:space="preserve"> Set</w:t>
      </w:r>
      <w:r w:rsidR="00D3319A">
        <w:rPr>
          <w:szCs w:val="18"/>
          <w:lang w:val="en-US"/>
        </w:rPr>
        <w:t>up and settings</w:t>
      </w:r>
    </w:p>
    <w:p w:rsidR="00D3319A" w:rsidRDefault="00D3319A" w:rsidP="00D3319A">
      <w:pPr>
        <w:rPr>
          <w:lang w:val="en-US"/>
        </w:rPr>
      </w:pPr>
    </w:p>
    <w:p w:rsidR="00D3319A" w:rsidRDefault="00D3319A" w:rsidP="00D3319A">
      <w:pPr>
        <w:pStyle w:val="Heading2"/>
        <w:rPr>
          <w:lang w:val="en-US"/>
        </w:rPr>
      </w:pPr>
      <w:r>
        <w:rPr>
          <w:lang w:val="en-US"/>
        </w:rPr>
        <w:t>Folder Setup</w:t>
      </w:r>
    </w:p>
    <w:p w:rsidR="00D3319A" w:rsidRDefault="00D3319A" w:rsidP="00D3319A">
      <w:pPr>
        <w:rPr>
          <w:lang w:val="en-US"/>
        </w:rPr>
      </w:pPr>
      <w:r>
        <w:rPr>
          <w:lang w:val="en-US"/>
        </w:rPr>
        <w:t>To make the most of the Merger App a setup like the one following is recommended.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096"/>
        <w:gridCol w:w="2260"/>
        <w:gridCol w:w="4272"/>
      </w:tblGrid>
      <w:tr w:rsidR="00D3319A" w:rsidTr="00EB4F3F">
        <w:tc>
          <w:tcPr>
            <w:tcW w:w="4814" w:type="dxa"/>
            <w:gridSpan w:val="2"/>
            <w:tcBorders>
              <w:bottom w:val="nil"/>
            </w:tcBorders>
          </w:tcPr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370838" cy="716796"/>
                  <wp:effectExtent l="19050" t="0" r="762" b="0"/>
                  <wp:docPr id="16" name="Picture 2" descr="C:\temp\Jan\C_Sharp_Projects\REVIT 2013\Revit_AddIns\Documentation\Pics\PreReq-Merger-SOURCE 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temp\Jan\C_Sharp_Projects\REVIT 2013\Revit_AddIns\Documentation\Pics\PreReq-Merger-SOURCE 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045" cy="716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>SOURCE FOLDER</w:t>
            </w:r>
          </w:p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>In your \CAD\OUT\ directory have a folder where everybody can put their documents which require issuing</w:t>
            </w:r>
          </w:p>
        </w:tc>
      </w:tr>
      <w:tr w:rsidR="00D3319A" w:rsidTr="00EB4F3F">
        <w:tc>
          <w:tcPr>
            <w:tcW w:w="2407" w:type="dxa"/>
            <w:tcBorders>
              <w:right w:val="nil"/>
            </w:tcBorders>
          </w:tcPr>
          <w:p w:rsidR="00D3319A" w:rsidRDefault="00D3319A" w:rsidP="00EB4F3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809750" cy="544719"/>
                  <wp:effectExtent l="19050" t="0" r="0" b="0"/>
                  <wp:docPr id="17" name="Picture 6" descr="C:\temp\Jan\C_Sharp_Projects\REVIT 2013\Revit_AddIns\Documentation\Pics\PreReq-Merger-DESTINATION 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temp\Jan\C_Sharp_Projects\REVIT 2013\Revit_AddIns\Documentation\Pics\PreReq-Merger-DESTINATION 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315" cy="544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tcBorders>
              <w:left w:val="nil"/>
            </w:tcBorders>
          </w:tcPr>
          <w:p w:rsidR="00D3319A" w:rsidRDefault="00D3319A" w:rsidP="00EB4F3F">
            <w:pPr>
              <w:jc w:val="right"/>
              <w:rPr>
                <w:lang w:val="en-US"/>
              </w:rPr>
            </w:pPr>
            <w:r>
              <w:rPr>
                <w:noProof/>
              </w:rPr>
              <w:pict>
                <v:shape id="_x0000_s1061" type="#_x0000_t13" style="position:absolute;left:0;text-align:left;margin-left:-1.45pt;margin-top:16.2pt;width:21.3pt;height:14.4pt;z-index:251702272;mso-position-horizontal-relative:text;mso-position-vertical-relative:text"/>
              </w:pict>
            </w:r>
            <w:r>
              <w:rPr>
                <w:noProof/>
              </w:rPr>
              <w:drawing>
                <wp:inline distT="0" distB="0" distL="0" distR="0">
                  <wp:extent cx="778307" cy="514889"/>
                  <wp:effectExtent l="19050" t="0" r="2743" b="0"/>
                  <wp:docPr id="18" name="Picture 5" descr="C:\temp\Jan\C_Sharp_Projects\REVIT 2013\Revit_AddIns\Documentation\Pics\PreReq-Merger-DESTINATION FOLDER-S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temp\Jan\C_Sharp_Projects\REVIT 2013\Revit_AddIns\Documentation\Pics\PreReq-Merger-DESTINATION FOLDER-S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05" cy="512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>DESTINATION FOLDER(S)</w:t>
            </w:r>
          </w:p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 xml:space="preserve">Also in CAD\OUT\ directory have a folder where you want to keep your current set. If required this folder can have subfolders to break up your document collection by building for instance </w:t>
            </w:r>
          </w:p>
        </w:tc>
      </w:tr>
      <w:tr w:rsidR="00D3319A" w:rsidTr="00EB4F3F">
        <w:tc>
          <w:tcPr>
            <w:tcW w:w="4814" w:type="dxa"/>
            <w:gridSpan w:val="2"/>
          </w:tcPr>
          <w:p w:rsidR="00D3319A" w:rsidRDefault="00D3319A" w:rsidP="00EB4F3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736598" cy="609904"/>
                  <wp:effectExtent l="19050" t="0" r="0" b="0"/>
                  <wp:docPr id="19" name="Picture 7" descr="C:\temp\Jan\C_Sharp_Projects\REVIT 2013\Revit_AddIns\Documentation\Pics\PreReq-Merger-SUPERSEDED 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temp\Jan\C_Sharp_Projects\REVIT 2013\Revit_AddIns\Documentation\Pics\PreReq-Merger-SUPERSEDED 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66" cy="609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>SUPERSEDED FOLDER</w:t>
            </w:r>
          </w:p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>Last but not least you will require a folder where all the superseded documents will be stored</w:t>
            </w:r>
          </w:p>
        </w:tc>
      </w:tr>
      <w:tr w:rsidR="00D3319A" w:rsidTr="00EB4F3F">
        <w:tc>
          <w:tcPr>
            <w:tcW w:w="4814" w:type="dxa"/>
            <w:gridSpan w:val="2"/>
          </w:tcPr>
          <w:p w:rsidR="00D3319A" w:rsidRDefault="00D3319A" w:rsidP="00EB4F3F">
            <w:pPr>
              <w:rPr>
                <w:noProof/>
              </w:rPr>
            </w:pPr>
            <w:r>
              <w:object w:dxaOrig="3825" w:dyaOrig="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91.25pt;height:36.85pt" o:ole="">
                  <v:imagedata r:id="rId23" o:title=""/>
                </v:shape>
                <o:OLEObject Type="Embed" ProgID="PBrush" ShapeID="_x0000_i1030" DrawAspect="Content" ObjectID="_1445424686" r:id="rId24"/>
              </w:object>
            </w:r>
          </w:p>
        </w:tc>
        <w:tc>
          <w:tcPr>
            <w:tcW w:w="4814" w:type="dxa"/>
          </w:tcPr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>EXCEL TRANSMITTAL</w:t>
            </w:r>
            <w:r w:rsidR="00C2051D">
              <w:rPr>
                <w:lang w:val="en-US"/>
              </w:rPr>
              <w:t xml:space="preserve"> </w:t>
            </w:r>
          </w:p>
          <w:p w:rsidR="00D3319A" w:rsidRDefault="00D3319A" w:rsidP="00EB4F3F">
            <w:pPr>
              <w:rPr>
                <w:lang w:val="en-US"/>
              </w:rPr>
            </w:pPr>
            <w:r>
              <w:rPr>
                <w:lang w:val="en-US"/>
              </w:rPr>
              <w:t xml:space="preserve">Located in </w:t>
            </w:r>
            <w:r w:rsidRPr="00DB36E1">
              <w:rPr>
                <w:lang w:val="en-US"/>
              </w:rPr>
              <w:t>\Admin\09.0 Transmittals-Registers\9.02 Transmittal Register</w:t>
            </w:r>
          </w:p>
          <w:p w:rsidR="00C2051D" w:rsidRDefault="00C2051D" w:rsidP="00EB4F3F">
            <w:pPr>
              <w:rPr>
                <w:lang w:val="en-US"/>
              </w:rPr>
            </w:pPr>
            <w:r>
              <w:rPr>
                <w:lang w:val="en-US"/>
              </w:rPr>
              <w:t xml:space="preserve">Note: File format of the transmittal file needs to be .XLS (Excel 97) </w:t>
            </w:r>
            <w:r w:rsidRPr="00C2051D">
              <w:rPr>
                <w:b/>
                <w:lang w:val="en-US"/>
              </w:rPr>
              <w:t>not</w:t>
            </w:r>
            <w:r>
              <w:rPr>
                <w:lang w:val="en-US"/>
              </w:rPr>
              <w:t xml:space="preserve"> the newer version .XLSX</w:t>
            </w:r>
          </w:p>
        </w:tc>
      </w:tr>
    </w:tbl>
    <w:p w:rsidR="00D3319A" w:rsidRDefault="00D3319A" w:rsidP="00D3319A">
      <w:pPr>
        <w:rPr>
          <w:lang w:val="en-US"/>
        </w:rPr>
      </w:pPr>
    </w:p>
    <w:p w:rsidR="00D3319A" w:rsidRDefault="00D3319A" w:rsidP="00D3319A">
      <w:pPr>
        <w:pStyle w:val="Heading2"/>
        <w:rPr>
          <w:lang w:val="en-US"/>
        </w:rPr>
      </w:pPr>
      <w:r w:rsidRPr="00D3319A">
        <w:rPr>
          <w:lang w:val="en-US"/>
        </w:rPr>
        <w:t>Application Setup</w:t>
      </w:r>
    </w:p>
    <w:p w:rsidR="007740D8" w:rsidRDefault="007740D8" w:rsidP="00D3319A">
      <w:pPr>
        <w:rPr>
          <w:lang w:val="en-US"/>
        </w:rPr>
      </w:pPr>
      <w:r>
        <w:rPr>
          <w:lang w:val="en-US"/>
        </w:rPr>
        <w:t>This is a one off process required the first time Merger App is used. After the initial setup Merger</w:t>
      </w:r>
      <w:r w:rsidR="00C2051D">
        <w:rPr>
          <w:lang w:val="en-US"/>
        </w:rPr>
        <w:t xml:space="preserve"> App will remember all settings next time it is started.</w:t>
      </w:r>
    </w:p>
    <w:p w:rsidR="00294E01" w:rsidRDefault="00294E01" w:rsidP="00D3319A">
      <w:pPr>
        <w:rPr>
          <w:lang w:val="en-US"/>
        </w:rPr>
      </w:pPr>
    </w:p>
    <w:p w:rsidR="00294E01" w:rsidRDefault="00294E01" w:rsidP="00D3319A">
      <w:pPr>
        <w:rPr>
          <w:lang w:val="en-US"/>
        </w:rPr>
      </w:pPr>
      <w:r>
        <w:rPr>
          <w:noProof/>
        </w:rPr>
        <w:drawing>
          <wp:inline distT="0" distB="0" distL="0" distR="0">
            <wp:extent cx="5976620" cy="1946910"/>
            <wp:effectExtent l="19050" t="0" r="5080" b="0"/>
            <wp:docPr id="25" name="Picture 22" descr="GUI-Merger-Main-Merg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Merger-Main-MergeTab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9A" w:rsidRDefault="00D3319A" w:rsidP="00D3319A">
      <w:pPr>
        <w:rPr>
          <w:lang w:val="en-US"/>
        </w:rPr>
      </w:pPr>
      <w:r>
        <w:rPr>
          <w:lang w:val="en-US"/>
        </w:rPr>
        <w:br w:type="page"/>
      </w:r>
    </w:p>
    <w:p w:rsidR="009D3C9A" w:rsidRDefault="009D3C9A" w:rsidP="00CE2EFF">
      <w:pPr>
        <w:rPr>
          <w:lang w:val="en-US"/>
        </w:rPr>
      </w:pPr>
    </w:p>
    <w:p w:rsidR="00A77874" w:rsidRDefault="00A77874" w:rsidP="00CE2EF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4305"/>
        <w:gridCol w:w="3364"/>
      </w:tblGrid>
      <w:tr w:rsidR="004F0547" w:rsidTr="009D3C9A">
        <w:tc>
          <w:tcPr>
            <w:tcW w:w="1959" w:type="dxa"/>
          </w:tcPr>
          <w:p w:rsidR="004F0547" w:rsidRDefault="004F0547" w:rsidP="004F0547">
            <w:pPr>
              <w:rPr>
                <w:lang w:val="en-US"/>
              </w:rPr>
            </w:pPr>
            <w:r>
              <w:rPr>
                <w:lang w:val="en-US"/>
              </w:rPr>
              <w:t>1 – Family List</w:t>
            </w:r>
          </w:p>
        </w:tc>
        <w:tc>
          <w:tcPr>
            <w:tcW w:w="7669" w:type="dxa"/>
            <w:gridSpan w:val="2"/>
          </w:tcPr>
          <w:p w:rsidR="00FD7BD9" w:rsidRDefault="004F0547" w:rsidP="004F0547">
            <w:pPr>
              <w:rPr>
                <w:lang w:val="en-US"/>
              </w:rPr>
            </w:pPr>
            <w:r>
              <w:rPr>
                <w:lang w:val="en-US"/>
              </w:rPr>
              <w:t xml:space="preserve">The family list window displays all families loaded in the current project file. This list can be filtered via 3 – Filter Settings. Only </w:t>
            </w:r>
            <w:r w:rsidR="002641FD">
              <w:rPr>
                <w:lang w:val="en-US"/>
              </w:rPr>
              <w:t>highlighted</w:t>
            </w:r>
            <w:r>
              <w:rPr>
                <w:lang w:val="en-US"/>
              </w:rPr>
              <w:t xml:space="preserve"> families will be re-loaded into the project file.</w:t>
            </w:r>
          </w:p>
        </w:tc>
      </w:tr>
      <w:tr w:rsidR="004F0547" w:rsidTr="009D3C9A">
        <w:tc>
          <w:tcPr>
            <w:tcW w:w="1959" w:type="dxa"/>
          </w:tcPr>
          <w:p w:rsidR="004F0547" w:rsidRDefault="004F0547" w:rsidP="004F0547">
            <w:pPr>
              <w:rPr>
                <w:lang w:val="en-US"/>
              </w:rPr>
            </w:pPr>
            <w:r>
              <w:rPr>
                <w:lang w:val="en-US"/>
              </w:rPr>
              <w:t>2 – Selection Options</w:t>
            </w:r>
          </w:p>
        </w:tc>
        <w:tc>
          <w:tcPr>
            <w:tcW w:w="7669" w:type="dxa"/>
            <w:gridSpan w:val="2"/>
          </w:tcPr>
          <w:p w:rsidR="004F0547" w:rsidRDefault="004F0547" w:rsidP="004F0547">
            <w:pPr>
              <w:rPr>
                <w:lang w:val="en-US"/>
              </w:rPr>
            </w:pPr>
            <w:r>
              <w:rPr>
                <w:lang w:val="en-US"/>
              </w:rPr>
              <w:t xml:space="preserve">These are the standard selection options aiming to help to manage larger family lists. </w:t>
            </w:r>
          </w:p>
          <w:p w:rsidR="004F0547" w:rsidRDefault="004F0547" w:rsidP="007A0149">
            <w:pPr>
              <w:rPr>
                <w:lang w:val="en-US"/>
              </w:rPr>
            </w:pPr>
            <w:r>
              <w:rPr>
                <w:lang w:val="en-US"/>
              </w:rPr>
              <w:t>The option ‘Select from List’ allows for families to be selected from a pre-defined list</w:t>
            </w:r>
            <w:r w:rsidR="007A0149">
              <w:rPr>
                <w:lang w:val="en-US"/>
              </w:rPr>
              <w:t xml:space="preserve"> file</w:t>
            </w:r>
            <w:r>
              <w:rPr>
                <w:lang w:val="en-US"/>
              </w:rPr>
              <w:t>.</w:t>
            </w:r>
            <w:r w:rsidR="007A0149">
              <w:rPr>
                <w:lang w:val="en-US"/>
              </w:rPr>
              <w:t xml:space="preserve"> The list file is a simple text file containing on a by row basis the full file path of any number of Revit families.</w:t>
            </w:r>
            <w:r w:rsidR="003F389C">
              <w:rPr>
                <w:lang w:val="en-US"/>
              </w:rPr>
              <w:t xml:space="preserve"> The Family Reporter App creates such a list.</w:t>
            </w:r>
          </w:p>
        </w:tc>
      </w:tr>
      <w:tr w:rsidR="0047457F" w:rsidTr="009D3C9A">
        <w:tc>
          <w:tcPr>
            <w:tcW w:w="1959" w:type="dxa"/>
          </w:tcPr>
          <w:p w:rsidR="0047457F" w:rsidRDefault="0047457F" w:rsidP="004F0547">
            <w:pPr>
              <w:rPr>
                <w:lang w:val="en-US"/>
              </w:rPr>
            </w:pPr>
            <w:r>
              <w:rPr>
                <w:lang w:val="en-US"/>
              </w:rPr>
              <w:t>3 – Filter Settings</w:t>
            </w:r>
          </w:p>
        </w:tc>
        <w:tc>
          <w:tcPr>
            <w:tcW w:w="4305" w:type="dxa"/>
          </w:tcPr>
          <w:p w:rsidR="0047457F" w:rsidRDefault="0047457F" w:rsidP="007A0149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405130</wp:posOffset>
                  </wp:positionV>
                  <wp:extent cx="2577465" cy="2033270"/>
                  <wp:effectExtent l="19050" t="0" r="0" b="0"/>
                  <wp:wrapSquare wrapText="bothSides"/>
                  <wp:docPr id="5" name="Picture 3" descr="GUI-ReloadFamilies-Settings-do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-ReloadFamilies-Settings-doc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465" cy="20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This button will bring up the Filter Settings dialogue.</w:t>
            </w:r>
          </w:p>
        </w:tc>
        <w:tc>
          <w:tcPr>
            <w:tcW w:w="3364" w:type="dxa"/>
          </w:tcPr>
          <w:p w:rsidR="0047457F" w:rsidRDefault="0047457F" w:rsidP="007A0149">
            <w:pPr>
              <w:rPr>
                <w:lang w:val="en-US"/>
              </w:rPr>
            </w:pPr>
            <w:r>
              <w:rPr>
                <w:lang w:val="en-US"/>
              </w:rPr>
              <w:t>1 – Available Family Categories</w:t>
            </w:r>
          </w:p>
          <w:p w:rsidR="0047457F" w:rsidRDefault="002641FD" w:rsidP="007A0149">
            <w:pPr>
              <w:rPr>
                <w:lang w:val="en-US"/>
              </w:rPr>
            </w:pPr>
            <w:r>
              <w:rPr>
                <w:lang w:val="en-US"/>
              </w:rPr>
              <w:t xml:space="preserve">1 - </w:t>
            </w:r>
            <w:r w:rsidR="0047457F">
              <w:rPr>
                <w:lang w:val="en-US"/>
              </w:rPr>
              <w:t>Only family of categories checked here will appear in the main Family List</w:t>
            </w:r>
          </w:p>
          <w:p w:rsidR="0047457F" w:rsidRDefault="0047457F" w:rsidP="007A0149">
            <w:pPr>
              <w:rPr>
                <w:lang w:val="en-US"/>
              </w:rPr>
            </w:pPr>
            <w:r>
              <w:rPr>
                <w:lang w:val="en-US"/>
              </w:rPr>
              <w:t>2 – Selection Options</w:t>
            </w:r>
          </w:p>
          <w:p w:rsidR="0047457F" w:rsidRDefault="002641FD" w:rsidP="007A0149">
            <w:pPr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47457F">
              <w:rPr>
                <w:lang w:val="en-US"/>
              </w:rPr>
              <w:t>Highlights family categories</w:t>
            </w:r>
          </w:p>
          <w:p w:rsidR="0047457F" w:rsidRDefault="002641FD" w:rsidP="007A0149">
            <w:pPr>
              <w:rPr>
                <w:lang w:val="en-US"/>
              </w:rPr>
            </w:pPr>
            <w:r>
              <w:rPr>
                <w:lang w:val="en-US"/>
              </w:rPr>
              <w:t xml:space="preserve">3 - </w:t>
            </w:r>
            <w:r w:rsidR="0047457F">
              <w:rPr>
                <w:lang w:val="en-US"/>
              </w:rPr>
              <w:t xml:space="preserve">This will either </w:t>
            </w:r>
            <w:r w:rsidR="008B36B2">
              <w:rPr>
                <w:lang w:val="en-US"/>
              </w:rPr>
              <w:t>c</w:t>
            </w:r>
            <w:r w:rsidR="0047457F">
              <w:rPr>
                <w:lang w:val="en-US"/>
              </w:rPr>
              <w:t xml:space="preserve">heck or </w:t>
            </w:r>
            <w:r w:rsidR="008B36B2">
              <w:rPr>
                <w:lang w:val="en-US"/>
              </w:rPr>
              <w:t>u</w:t>
            </w:r>
            <w:r w:rsidR="0047457F">
              <w:rPr>
                <w:lang w:val="en-US"/>
              </w:rPr>
              <w:t>n-check family categories</w:t>
            </w:r>
          </w:p>
          <w:p w:rsidR="0047457F" w:rsidRDefault="002641FD" w:rsidP="007A0149">
            <w:pPr>
              <w:rPr>
                <w:lang w:val="en-US"/>
              </w:rPr>
            </w:pPr>
            <w:r>
              <w:rPr>
                <w:lang w:val="en-US"/>
              </w:rPr>
              <w:t xml:space="preserve">4 - </w:t>
            </w:r>
            <w:r w:rsidR="0047457F">
              <w:rPr>
                <w:lang w:val="en-US"/>
              </w:rPr>
              <w:t>Cancels any user input</w:t>
            </w:r>
            <w:r w:rsidR="008B36B2">
              <w:rPr>
                <w:lang w:val="en-US"/>
              </w:rPr>
              <w:t xml:space="preserve"> and returns to the main Reload Families window</w:t>
            </w:r>
          </w:p>
          <w:p w:rsidR="0047457F" w:rsidRDefault="002641FD" w:rsidP="007A0149">
            <w:pPr>
              <w:rPr>
                <w:lang w:val="en-US"/>
              </w:rPr>
            </w:pPr>
            <w:r>
              <w:rPr>
                <w:lang w:val="en-US"/>
              </w:rPr>
              <w:t xml:space="preserve">5 - </w:t>
            </w:r>
            <w:r w:rsidR="0047457F">
              <w:rPr>
                <w:lang w:val="en-US"/>
              </w:rPr>
              <w:t xml:space="preserve">Filters the Family List by family categories selected and returns to the main </w:t>
            </w:r>
            <w:r w:rsidR="008B36B2">
              <w:rPr>
                <w:lang w:val="en-US"/>
              </w:rPr>
              <w:t>Reload Families window</w:t>
            </w:r>
          </w:p>
        </w:tc>
      </w:tr>
      <w:tr w:rsidR="004F0547" w:rsidTr="009D3C9A">
        <w:tc>
          <w:tcPr>
            <w:tcW w:w="1959" w:type="dxa"/>
          </w:tcPr>
          <w:p w:rsidR="004F0547" w:rsidRDefault="004F0547" w:rsidP="004745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7457F">
              <w:rPr>
                <w:lang w:val="en-US"/>
              </w:rPr>
              <w:t xml:space="preserve"> / 5</w:t>
            </w:r>
            <w:r>
              <w:rPr>
                <w:lang w:val="en-US"/>
              </w:rPr>
              <w:t xml:space="preserve"> – Reload Option</w:t>
            </w:r>
            <w:r w:rsidR="0047457F">
              <w:rPr>
                <w:lang w:val="en-US"/>
              </w:rPr>
              <w:t>s</w:t>
            </w:r>
          </w:p>
        </w:tc>
        <w:tc>
          <w:tcPr>
            <w:tcW w:w="7669" w:type="dxa"/>
            <w:gridSpan w:val="2"/>
          </w:tcPr>
          <w:p w:rsidR="005B0D20" w:rsidRDefault="007A0149" w:rsidP="005B0D20">
            <w:pPr>
              <w:rPr>
                <w:lang w:val="en-US"/>
              </w:rPr>
            </w:pPr>
            <w:r>
              <w:rPr>
                <w:lang w:val="en-US"/>
              </w:rPr>
              <w:t xml:space="preserve">When re-loading families one can choose between: </w:t>
            </w:r>
            <w:r w:rsidR="005B0D20">
              <w:rPr>
                <w:lang w:val="en-US"/>
              </w:rPr>
              <w:t>4</w:t>
            </w:r>
            <w:r>
              <w:rPr>
                <w:lang w:val="en-US"/>
              </w:rPr>
              <w:t xml:space="preserve">) including only family types already loaded into a project or </w:t>
            </w:r>
            <w:r w:rsidR="0047457F">
              <w:rPr>
                <w:lang w:val="en-US"/>
              </w:rPr>
              <w:t>5</w:t>
            </w:r>
            <w:r>
              <w:rPr>
                <w:lang w:val="en-US"/>
              </w:rPr>
              <w:t xml:space="preserve">) load all family types existing in the family file in the library. </w:t>
            </w:r>
          </w:p>
          <w:p w:rsidR="004F0547" w:rsidRDefault="007A0149" w:rsidP="0047457F">
            <w:pPr>
              <w:rPr>
                <w:lang w:val="en-US"/>
              </w:rPr>
            </w:pPr>
            <w:r>
              <w:rPr>
                <w:lang w:val="en-US"/>
              </w:rPr>
              <w:t>For example: a family in a proje</w:t>
            </w:r>
            <w:r w:rsidR="005B0D20">
              <w:rPr>
                <w:lang w:val="en-US"/>
              </w:rPr>
              <w:t xml:space="preserve">ct files contains types A and B, </w:t>
            </w:r>
            <w:r>
              <w:rPr>
                <w:lang w:val="en-US"/>
              </w:rPr>
              <w:t xml:space="preserve">but the same family in the library contains types A, B and C. With option </w:t>
            </w:r>
            <w:r w:rsidR="0047457F">
              <w:rPr>
                <w:lang w:val="en-US"/>
              </w:rPr>
              <w:t>4</w:t>
            </w:r>
            <w:r>
              <w:rPr>
                <w:lang w:val="en-US"/>
              </w:rPr>
              <w:t xml:space="preserve">) selected only types A and B will be loaded. Option </w:t>
            </w:r>
            <w:r w:rsidR="0047457F">
              <w:rPr>
                <w:lang w:val="en-US"/>
              </w:rPr>
              <w:t>5</w:t>
            </w:r>
            <w:r>
              <w:rPr>
                <w:lang w:val="en-US"/>
              </w:rPr>
              <w:t xml:space="preserve"> will load types A, B and C</w:t>
            </w:r>
            <w:r w:rsidR="005B0D20">
              <w:rPr>
                <w:lang w:val="en-US"/>
              </w:rPr>
              <w:t xml:space="preserve"> into the project file</w:t>
            </w:r>
            <w:r>
              <w:rPr>
                <w:lang w:val="en-US"/>
              </w:rPr>
              <w:t xml:space="preserve">. </w:t>
            </w:r>
          </w:p>
        </w:tc>
      </w:tr>
      <w:tr w:rsidR="004F0547" w:rsidTr="009D3C9A">
        <w:tc>
          <w:tcPr>
            <w:tcW w:w="1959" w:type="dxa"/>
          </w:tcPr>
          <w:p w:rsidR="004F0547" w:rsidRDefault="0047457F" w:rsidP="004F054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0547">
              <w:rPr>
                <w:lang w:val="en-US"/>
              </w:rPr>
              <w:t xml:space="preserve"> – Revit Library Location</w:t>
            </w:r>
          </w:p>
        </w:tc>
        <w:tc>
          <w:tcPr>
            <w:tcW w:w="7669" w:type="dxa"/>
            <w:gridSpan w:val="2"/>
          </w:tcPr>
          <w:p w:rsidR="004F0547" w:rsidRDefault="005B0D20" w:rsidP="004F0547">
            <w:pPr>
              <w:rPr>
                <w:lang w:val="en-US"/>
              </w:rPr>
            </w:pPr>
            <w:r>
              <w:rPr>
                <w:lang w:val="en-US"/>
              </w:rPr>
              <w:t>The root folder of your project Revit library. All subfolders will be included when searching for families in your library.</w:t>
            </w:r>
          </w:p>
          <w:p w:rsidR="005B0D20" w:rsidRDefault="005B0D20" w:rsidP="004F0547">
            <w:pPr>
              <w:rPr>
                <w:lang w:val="en-US"/>
              </w:rPr>
            </w:pPr>
            <w:r>
              <w:rPr>
                <w:lang w:val="en-US"/>
              </w:rPr>
              <w:t>Note: Do not place any superseded family files into your Revit library. The family re-loader will not be able to differentiate between your current family XYZ and your superseded family XYZ with the same name and might re-load the wrong version.</w:t>
            </w:r>
          </w:p>
        </w:tc>
      </w:tr>
      <w:tr w:rsidR="008E128D" w:rsidTr="009D3C9A">
        <w:tc>
          <w:tcPr>
            <w:tcW w:w="1959" w:type="dxa"/>
          </w:tcPr>
          <w:p w:rsidR="008E128D" w:rsidRDefault="008E128D" w:rsidP="004F0547">
            <w:pPr>
              <w:rPr>
                <w:lang w:val="en-US"/>
              </w:rPr>
            </w:pPr>
            <w:r>
              <w:rPr>
                <w:lang w:val="en-US"/>
              </w:rPr>
              <w:t>7 – Browse to Library Location</w:t>
            </w:r>
          </w:p>
        </w:tc>
        <w:tc>
          <w:tcPr>
            <w:tcW w:w="7669" w:type="dxa"/>
            <w:gridSpan w:val="2"/>
          </w:tcPr>
          <w:p w:rsidR="008E128D" w:rsidRDefault="002641FD" w:rsidP="004F054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040886" cy="832907"/>
                  <wp:effectExtent l="19050" t="0" r="0" b="5293"/>
                  <wp:docPr id="11" name="Picture 6" descr="GUI-Common-BrowseToFolder-do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-Common-BrowseToFolder-doc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726" cy="83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1FD" w:rsidRDefault="002641FD" w:rsidP="004F0547">
            <w:pPr>
              <w:rPr>
                <w:lang w:val="en-US"/>
              </w:rPr>
            </w:pPr>
            <w:r>
              <w:rPr>
                <w:lang w:val="en-US"/>
              </w:rPr>
              <w:t>1 - The path to your project library folder. In can directly be copied and paste from windows explorer.</w:t>
            </w:r>
          </w:p>
          <w:p w:rsidR="002641FD" w:rsidRDefault="002641FD" w:rsidP="004F0547">
            <w:pPr>
              <w:rPr>
                <w:lang w:val="en-US"/>
              </w:rPr>
            </w:pPr>
            <w:r>
              <w:rPr>
                <w:lang w:val="en-US"/>
              </w:rPr>
              <w:t>2 – Browse via the Open Folder dialogue</w:t>
            </w:r>
          </w:p>
          <w:p w:rsidR="002641FD" w:rsidRDefault="002641FD" w:rsidP="002641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3 - Cancels any user input and returns to the main Reload Families window</w:t>
            </w:r>
          </w:p>
          <w:p w:rsidR="008E128D" w:rsidRDefault="002641FD" w:rsidP="002641FD">
            <w:pPr>
              <w:rPr>
                <w:lang w:val="en-US"/>
              </w:rPr>
            </w:pPr>
            <w:r>
              <w:rPr>
                <w:lang w:val="en-US"/>
              </w:rPr>
              <w:t>4 – Confirms chosen library location and returns to main Reload Families window.</w:t>
            </w:r>
          </w:p>
        </w:tc>
      </w:tr>
      <w:tr w:rsidR="008E128D" w:rsidTr="009D3C9A">
        <w:tc>
          <w:tcPr>
            <w:tcW w:w="1959" w:type="dxa"/>
          </w:tcPr>
          <w:p w:rsidR="008E128D" w:rsidRDefault="008E128D" w:rsidP="008E12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8 - Cancel</w:t>
            </w:r>
          </w:p>
        </w:tc>
        <w:tc>
          <w:tcPr>
            <w:tcW w:w="7669" w:type="dxa"/>
            <w:gridSpan w:val="2"/>
          </w:tcPr>
          <w:p w:rsidR="008E128D" w:rsidRDefault="008E128D" w:rsidP="004F0547">
            <w:pPr>
              <w:rPr>
                <w:lang w:val="en-US"/>
              </w:rPr>
            </w:pPr>
            <w:r>
              <w:rPr>
                <w:lang w:val="en-US"/>
              </w:rPr>
              <w:t>Cancels any user input and returns to Revit</w:t>
            </w:r>
          </w:p>
        </w:tc>
      </w:tr>
      <w:tr w:rsidR="008E128D" w:rsidTr="009D3C9A">
        <w:tc>
          <w:tcPr>
            <w:tcW w:w="1959" w:type="dxa"/>
          </w:tcPr>
          <w:p w:rsidR="008E128D" w:rsidRDefault="008E128D" w:rsidP="008E128D">
            <w:pPr>
              <w:rPr>
                <w:lang w:val="en-US"/>
              </w:rPr>
            </w:pPr>
            <w:r>
              <w:rPr>
                <w:lang w:val="en-US"/>
              </w:rPr>
              <w:t>9 – Reload (x)</w:t>
            </w:r>
          </w:p>
        </w:tc>
        <w:tc>
          <w:tcPr>
            <w:tcW w:w="7669" w:type="dxa"/>
            <w:gridSpan w:val="2"/>
          </w:tcPr>
          <w:p w:rsidR="008E128D" w:rsidRDefault="008E128D" w:rsidP="008E128D">
            <w:pPr>
              <w:rPr>
                <w:lang w:val="en-US"/>
              </w:rPr>
            </w:pPr>
            <w:r>
              <w:rPr>
                <w:lang w:val="en-US"/>
              </w:rPr>
              <w:t>Will start the process of reloading all highlighted families. The number of families to be reloaded is shown in brackets. After completion a ‘Finished’ Message will be displayed.</w:t>
            </w:r>
          </w:p>
        </w:tc>
      </w:tr>
    </w:tbl>
    <w:p w:rsidR="008D3774" w:rsidRDefault="008D3774" w:rsidP="008D3774">
      <w:pPr>
        <w:rPr>
          <w:lang w:val="en-US"/>
        </w:rPr>
      </w:pPr>
    </w:p>
    <w:p w:rsidR="00DC60DD" w:rsidRDefault="00DC60DD" w:rsidP="008D3774">
      <w:pPr>
        <w:rPr>
          <w:lang w:val="en-US"/>
        </w:rPr>
        <w:sectPr w:rsidR="00DC60DD" w:rsidSect="009D3C9A">
          <w:headerReference w:type="first" r:id="rId28"/>
          <w:pgSz w:w="11907" w:h="16840" w:code="9"/>
          <w:pgMar w:top="1600" w:right="1134" w:bottom="1000" w:left="1361" w:header="1080" w:footer="240" w:gutter="0"/>
          <w:cols w:space="708"/>
          <w:titlePg/>
          <w:docGrid w:linePitch="360"/>
        </w:sectPr>
      </w:pPr>
    </w:p>
    <w:p w:rsidR="00DC60DD" w:rsidRPr="00DC60DD" w:rsidRDefault="00DC60DD" w:rsidP="00DC60DD">
      <w:pPr>
        <w:pStyle w:val="Heading1"/>
        <w:numPr>
          <w:ilvl w:val="0"/>
          <w:numId w:val="21"/>
        </w:numPr>
        <w:rPr>
          <w:lang w:val="en-US"/>
        </w:rPr>
      </w:pPr>
      <w:r w:rsidRPr="00DC60DD">
        <w:rPr>
          <w:szCs w:val="18"/>
          <w:lang w:val="en-US"/>
        </w:rPr>
        <w:lastRenderedPageBreak/>
        <w:t>Reload Families</w:t>
      </w:r>
      <w:r w:rsidRPr="00DC60DD">
        <w:rPr>
          <w:lang w:val="en-US"/>
        </w:rPr>
        <w:t xml:space="preserve"> </w:t>
      </w:r>
      <w:r>
        <w:rPr>
          <w:lang w:val="en-US"/>
        </w:rPr>
        <w:t>- Batch</w:t>
      </w:r>
      <w:r w:rsidRPr="00DC60DD">
        <w:rPr>
          <w:lang w:val="en-US"/>
        </w:rPr>
        <w:t>- PReface</w:t>
      </w:r>
    </w:p>
    <w:p w:rsidR="00DC60DD" w:rsidRDefault="00DC60DD" w:rsidP="00DC60DD">
      <w:pPr>
        <w:rPr>
          <w:lang w:val="en-US"/>
        </w:rPr>
      </w:pPr>
    </w:p>
    <w:p w:rsidR="00682331" w:rsidRDefault="00DC60DD" w:rsidP="00DC60DD">
      <w:pPr>
        <w:rPr>
          <w:lang w:val="en-US"/>
        </w:rPr>
      </w:pPr>
      <w:proofErr w:type="gramStart"/>
      <w:r>
        <w:rPr>
          <w:lang w:val="en-US"/>
        </w:rPr>
        <w:t>The ‘Reload Families</w:t>
      </w:r>
      <w:r w:rsidR="00150278">
        <w:rPr>
          <w:lang w:val="en-US"/>
        </w:rPr>
        <w:t xml:space="preserve"> - Batch</w:t>
      </w:r>
      <w:r>
        <w:rPr>
          <w:lang w:val="en-US"/>
        </w:rPr>
        <w:t xml:space="preserve">” app is meant to be used in project environments where </w:t>
      </w:r>
      <w:r w:rsidR="00150278">
        <w:rPr>
          <w:lang w:val="en-US"/>
        </w:rPr>
        <w:t>a large amount of nested</w:t>
      </w:r>
      <w:r>
        <w:rPr>
          <w:lang w:val="en-US"/>
        </w:rPr>
        <w:t xml:space="preserve"> families are used and it is mandatory to have the same version of any </w:t>
      </w:r>
      <w:r w:rsidR="00150278">
        <w:rPr>
          <w:lang w:val="en-US"/>
        </w:rPr>
        <w:t>nested</w:t>
      </w:r>
      <w:r>
        <w:rPr>
          <w:lang w:val="en-US"/>
        </w:rPr>
        <w:t xml:space="preserve"> family across all </w:t>
      </w:r>
      <w:r w:rsidR="00150278">
        <w:rPr>
          <w:lang w:val="en-US"/>
        </w:rPr>
        <w:t>host families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usually requires </w:t>
      </w:r>
      <w:r w:rsidR="00150278">
        <w:rPr>
          <w:lang w:val="en-US"/>
        </w:rPr>
        <w:t>keeping track of which host families contain which nested families</w:t>
      </w:r>
      <w:r>
        <w:rPr>
          <w:lang w:val="en-US"/>
        </w:rPr>
        <w:t xml:space="preserve">. </w:t>
      </w:r>
      <w:r w:rsidR="00682331">
        <w:rPr>
          <w:lang w:val="en-US"/>
        </w:rPr>
        <w:t>(See Family Reporter) During the reload process all unused family types and definitions in host families will be purged.</w:t>
      </w:r>
    </w:p>
    <w:p w:rsidR="00DC60DD" w:rsidRDefault="00DC60DD" w:rsidP="00DC60DD">
      <w:pPr>
        <w:rPr>
          <w:lang w:val="en-US"/>
        </w:rPr>
      </w:pPr>
      <w:r>
        <w:rPr>
          <w:lang w:val="en-US"/>
        </w:rPr>
        <w:t xml:space="preserve">An example would be Health Care projects with multiple </w:t>
      </w:r>
      <w:r w:rsidR="00150278">
        <w:rPr>
          <w:lang w:val="en-US"/>
        </w:rPr>
        <w:t>equipment families or medical service panel families containing all the same power outlet and or data outlet families</w:t>
      </w:r>
    </w:p>
    <w:p w:rsidR="00DC60DD" w:rsidRDefault="00DC60DD" w:rsidP="00DC60DD">
      <w:pPr>
        <w:pStyle w:val="Heading1"/>
        <w:numPr>
          <w:ilvl w:val="0"/>
          <w:numId w:val="19"/>
        </w:numPr>
        <w:rPr>
          <w:szCs w:val="18"/>
          <w:lang w:val="en-US"/>
        </w:rPr>
      </w:pPr>
      <w:r>
        <w:rPr>
          <w:szCs w:val="18"/>
          <w:lang w:val="en-US"/>
        </w:rPr>
        <w:t xml:space="preserve">Reload Families </w:t>
      </w:r>
      <w:r w:rsidR="00150278">
        <w:rPr>
          <w:szCs w:val="18"/>
          <w:lang w:val="en-US"/>
        </w:rPr>
        <w:t xml:space="preserve">Batch </w:t>
      </w:r>
      <w:r>
        <w:rPr>
          <w:szCs w:val="18"/>
          <w:lang w:val="en-US"/>
        </w:rPr>
        <w:t>- U</w:t>
      </w:r>
      <w:r w:rsidRPr="007D16C8">
        <w:rPr>
          <w:szCs w:val="18"/>
          <w:lang w:val="en-US"/>
        </w:rPr>
        <w:t>ser Interface</w:t>
      </w:r>
    </w:p>
    <w:p w:rsidR="00150278" w:rsidRPr="00150278" w:rsidRDefault="00150278" w:rsidP="00150278">
      <w:pPr>
        <w:rPr>
          <w:lang w:val="en-US"/>
        </w:rPr>
      </w:pPr>
    </w:p>
    <w:p w:rsidR="00DC60DD" w:rsidRDefault="00150278" w:rsidP="008D3774">
      <w:pPr>
        <w:rPr>
          <w:lang w:val="en-US"/>
        </w:rPr>
      </w:pPr>
      <w:r>
        <w:rPr>
          <w:noProof/>
        </w:rPr>
        <w:drawing>
          <wp:inline distT="0" distB="0" distL="0" distR="0">
            <wp:extent cx="5855055" cy="4243857"/>
            <wp:effectExtent l="19050" t="0" r="0" b="0"/>
            <wp:docPr id="20" name="Picture 19" descr="GUI-BatchFamilyReloader-Main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BatchFamilyReloader-Main-doc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95" cy="42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7669"/>
      </w:tblGrid>
      <w:tr w:rsidR="00150278" w:rsidTr="006562FA">
        <w:tc>
          <w:tcPr>
            <w:tcW w:w="195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1 – Family List</w:t>
            </w:r>
          </w:p>
        </w:tc>
        <w:tc>
          <w:tcPr>
            <w:tcW w:w="7669" w:type="dxa"/>
          </w:tcPr>
          <w:p w:rsidR="00150278" w:rsidRDefault="00150278" w:rsidP="00682331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682331">
              <w:rPr>
                <w:lang w:val="en-US"/>
              </w:rPr>
              <w:t xml:space="preserve"> family list window displays</w:t>
            </w:r>
            <w:r>
              <w:rPr>
                <w:lang w:val="en-US"/>
              </w:rPr>
              <w:t xml:space="preserve"> families </w:t>
            </w:r>
            <w:r w:rsidR="00682331">
              <w:rPr>
                <w:lang w:val="en-US"/>
              </w:rPr>
              <w:t xml:space="preserve">and or project files in a folder or opened from a list. For the later refer to Family Reporter App. </w:t>
            </w:r>
          </w:p>
        </w:tc>
      </w:tr>
      <w:tr w:rsidR="00150278" w:rsidTr="006562FA">
        <w:tc>
          <w:tcPr>
            <w:tcW w:w="195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2 – Selection Options</w:t>
            </w:r>
          </w:p>
        </w:tc>
        <w:tc>
          <w:tcPr>
            <w:tcW w:w="7669" w:type="dxa"/>
          </w:tcPr>
          <w:p w:rsidR="00150278" w:rsidRDefault="00150278" w:rsidP="00682331">
            <w:pPr>
              <w:rPr>
                <w:lang w:val="en-US"/>
              </w:rPr>
            </w:pPr>
            <w:r>
              <w:rPr>
                <w:lang w:val="en-US"/>
              </w:rPr>
              <w:t xml:space="preserve">These are the standard selection options aiming to help to manage larger family lists. </w:t>
            </w:r>
          </w:p>
        </w:tc>
      </w:tr>
      <w:tr w:rsidR="00150278" w:rsidTr="00F52ED5">
        <w:tc>
          <w:tcPr>
            <w:tcW w:w="1959" w:type="dxa"/>
          </w:tcPr>
          <w:p w:rsidR="00150278" w:rsidRDefault="00150278" w:rsidP="00150278">
            <w:pPr>
              <w:rPr>
                <w:lang w:val="en-US"/>
              </w:rPr>
            </w:pPr>
            <w:r>
              <w:rPr>
                <w:lang w:val="en-US"/>
              </w:rPr>
              <w:t>3 / 4 – Open Options</w:t>
            </w:r>
          </w:p>
        </w:tc>
        <w:tc>
          <w:tcPr>
            <w:tcW w:w="7669" w:type="dxa"/>
          </w:tcPr>
          <w:p w:rsidR="003D1650" w:rsidRDefault="003D1650" w:rsidP="003D1650">
            <w:pPr>
              <w:rPr>
                <w:lang w:val="en-US"/>
              </w:rPr>
            </w:pPr>
            <w:r>
              <w:rPr>
                <w:lang w:val="en-US"/>
              </w:rPr>
              <w:t xml:space="preserve">This app can batch process 3 - all families located in a specific folder and </w:t>
            </w:r>
            <w:proofErr w:type="gramStart"/>
            <w:r>
              <w:rPr>
                <w:lang w:val="en-US"/>
              </w:rPr>
              <w:t>it’s</w:t>
            </w:r>
            <w:proofErr w:type="gramEnd"/>
            <w:r>
              <w:rPr>
                <w:lang w:val="en-US"/>
              </w:rPr>
              <w:t xml:space="preserve"> sub folders or 4 – families from a list file. The list file is a simple .txt file which contains a full file path per</w:t>
            </w:r>
            <w:r w:rsidR="003F389C">
              <w:rPr>
                <w:lang w:val="en-US"/>
              </w:rPr>
              <w:t xml:space="preserve"> family to be processed per row and can be created by the Family Reporter App.</w:t>
            </w:r>
          </w:p>
          <w:p w:rsidR="003D1650" w:rsidRPr="003D1650" w:rsidRDefault="003D1650" w:rsidP="003D1650">
            <w:pPr>
              <w:rPr>
                <w:lang w:val="en-US"/>
              </w:rPr>
            </w:pPr>
            <w:r>
              <w:rPr>
                <w:lang w:val="en-US"/>
              </w:rPr>
              <w:t>P:\11</w:t>
            </w:r>
            <w:r w:rsidRPr="003D1650">
              <w:rPr>
                <w:lang w:val="en-US"/>
              </w:rPr>
              <w:t xml:space="preserve"> \</w:t>
            </w:r>
            <w:proofErr w:type="spellStart"/>
            <w:r w:rsidRPr="003D1650">
              <w:rPr>
                <w:lang w:val="en-US"/>
              </w:rPr>
              <w:t>Project_Revit</w:t>
            </w:r>
            <w:proofErr w:type="spellEnd"/>
            <w:r w:rsidRPr="003D1650">
              <w:rPr>
                <w:lang w:val="en-US"/>
              </w:rPr>
              <w:t xml:space="preserve"> Library\_Codebook Families\SE-4050-Tap.rfa</w:t>
            </w:r>
          </w:p>
          <w:p w:rsidR="00150278" w:rsidRDefault="003D1650" w:rsidP="003D1650">
            <w:pPr>
              <w:rPr>
                <w:lang w:val="en-US"/>
              </w:rPr>
            </w:pPr>
            <w:r w:rsidRPr="003D1650">
              <w:rPr>
                <w:lang w:val="en-US"/>
              </w:rPr>
              <w:t>P:\11\s1110005.bdh\ _Codebook Families\SE-4010-Tap, cold water outlet.rfa</w:t>
            </w:r>
            <w:r>
              <w:rPr>
                <w:lang w:val="en-US"/>
              </w:rPr>
              <w:t xml:space="preserve"> </w:t>
            </w:r>
          </w:p>
        </w:tc>
      </w:tr>
      <w:tr w:rsidR="00150278" w:rsidTr="006562FA">
        <w:tc>
          <w:tcPr>
            <w:tcW w:w="1959" w:type="dxa"/>
          </w:tcPr>
          <w:p w:rsidR="00150278" w:rsidRDefault="00150278" w:rsidP="00150278">
            <w:pPr>
              <w:rPr>
                <w:lang w:val="en-US"/>
              </w:rPr>
            </w:pPr>
            <w:r>
              <w:rPr>
                <w:lang w:val="en-US"/>
              </w:rPr>
              <w:t>5 / 6 – Reload Options</w:t>
            </w:r>
          </w:p>
        </w:tc>
        <w:tc>
          <w:tcPr>
            <w:tcW w:w="766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 xml:space="preserve">When re-loading families one can choose between: 4) including only family types already loaded into a project or 5) load all family types existing in the family file in the library. </w:t>
            </w:r>
          </w:p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example: a family in a project files contains types A and B, but the same family in the library </w:t>
            </w:r>
            <w:r>
              <w:rPr>
                <w:lang w:val="en-US"/>
              </w:rPr>
              <w:lastRenderedPageBreak/>
              <w:t xml:space="preserve">contains types A, B and C. With option 4) selected only types A and B will be loaded. Option 5 will load types A, B and C into the project file. </w:t>
            </w:r>
          </w:p>
        </w:tc>
      </w:tr>
      <w:tr w:rsidR="00150278" w:rsidTr="006562FA">
        <w:tc>
          <w:tcPr>
            <w:tcW w:w="195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 – Revit Library Location</w:t>
            </w:r>
          </w:p>
        </w:tc>
        <w:tc>
          <w:tcPr>
            <w:tcW w:w="7669" w:type="dxa"/>
          </w:tcPr>
          <w:p w:rsidR="00682331" w:rsidRDefault="00150278" w:rsidP="00682331">
            <w:pPr>
              <w:rPr>
                <w:lang w:val="en-US"/>
              </w:rPr>
            </w:pPr>
            <w:r>
              <w:rPr>
                <w:lang w:val="en-US"/>
              </w:rPr>
              <w:t xml:space="preserve">The root folder of your project Revit library. </w:t>
            </w:r>
          </w:p>
          <w:p w:rsidR="00150278" w:rsidRDefault="00150278" w:rsidP="00682331">
            <w:pPr>
              <w:rPr>
                <w:lang w:val="en-US"/>
              </w:rPr>
            </w:pPr>
            <w:r>
              <w:rPr>
                <w:lang w:val="en-US"/>
              </w:rPr>
              <w:t>Note: Do not place any superseded family files into your Revit library. The family re-loader will not be able to differentiate between your current family XYZ and your superseded family XYZ with the same name and might re-load the wrong version.</w:t>
            </w:r>
          </w:p>
        </w:tc>
      </w:tr>
      <w:tr w:rsidR="00150278" w:rsidTr="006562FA">
        <w:tc>
          <w:tcPr>
            <w:tcW w:w="195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8 – Browse to Library Location</w:t>
            </w:r>
          </w:p>
        </w:tc>
        <w:tc>
          <w:tcPr>
            <w:tcW w:w="766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040886" cy="832907"/>
                  <wp:effectExtent l="19050" t="0" r="0" b="5293"/>
                  <wp:docPr id="22" name="Picture 6" descr="GUI-Common-BrowseToFolder-do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-Common-BrowseToFolder-doc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726" cy="83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1 - The path to your project library folder. I</w:t>
            </w:r>
            <w:r w:rsidR="00003739">
              <w:rPr>
                <w:lang w:val="en-US"/>
              </w:rPr>
              <w:t>t</w:t>
            </w:r>
            <w:r>
              <w:rPr>
                <w:lang w:val="en-US"/>
              </w:rPr>
              <w:t xml:space="preserve"> can directly be copied and paste from windows explorer.</w:t>
            </w:r>
          </w:p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2 – Browse via the Open Folder dialogue</w:t>
            </w:r>
          </w:p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3 - Cancels any user input and returns to the main Reload Families - Batch window</w:t>
            </w:r>
          </w:p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4 – Confirms chosen library location and returns to main Reload Families - Batch window.</w:t>
            </w:r>
          </w:p>
        </w:tc>
      </w:tr>
      <w:tr w:rsidR="00150278" w:rsidTr="006562FA">
        <w:tc>
          <w:tcPr>
            <w:tcW w:w="195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9 - Cancel</w:t>
            </w:r>
          </w:p>
        </w:tc>
        <w:tc>
          <w:tcPr>
            <w:tcW w:w="766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Cancels any user input and returns to Revit</w:t>
            </w:r>
          </w:p>
        </w:tc>
      </w:tr>
      <w:tr w:rsidR="00150278" w:rsidTr="006562FA">
        <w:tc>
          <w:tcPr>
            <w:tcW w:w="195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10 – Reload (x)</w:t>
            </w:r>
          </w:p>
        </w:tc>
        <w:tc>
          <w:tcPr>
            <w:tcW w:w="7669" w:type="dxa"/>
          </w:tcPr>
          <w:p w:rsidR="00150278" w:rsidRDefault="00150278" w:rsidP="00150278">
            <w:pPr>
              <w:rPr>
                <w:lang w:val="en-US"/>
              </w:rPr>
            </w:pPr>
            <w:r>
              <w:rPr>
                <w:lang w:val="en-US"/>
              </w:rPr>
              <w:t>Will start the process of reloading all nested families in the highlighted host families. The number of families to be processed is shown in brackets. After completion a ‘Finished’ Message will be displayed.</w:t>
            </w:r>
          </w:p>
        </w:tc>
      </w:tr>
    </w:tbl>
    <w:p w:rsidR="00150278" w:rsidRDefault="00150278" w:rsidP="008D3774">
      <w:pPr>
        <w:rPr>
          <w:lang w:val="en-US"/>
        </w:rPr>
      </w:pPr>
    </w:p>
    <w:p w:rsidR="00150278" w:rsidRDefault="00150278" w:rsidP="008D3774">
      <w:pPr>
        <w:rPr>
          <w:lang w:val="en-US"/>
        </w:rPr>
      </w:pPr>
    </w:p>
    <w:p w:rsidR="00150278" w:rsidRDefault="00150278" w:rsidP="008D3774">
      <w:pPr>
        <w:rPr>
          <w:lang w:val="en-US"/>
        </w:rPr>
      </w:pPr>
    </w:p>
    <w:p w:rsidR="003F389C" w:rsidRDefault="003F389C" w:rsidP="008D3774">
      <w:pPr>
        <w:rPr>
          <w:lang w:val="en-US"/>
        </w:rPr>
      </w:pPr>
    </w:p>
    <w:p w:rsidR="003F389C" w:rsidRDefault="003F389C" w:rsidP="008D3774">
      <w:pPr>
        <w:rPr>
          <w:lang w:val="en-US"/>
        </w:rPr>
        <w:sectPr w:rsidR="003F389C" w:rsidSect="009D3C9A">
          <w:headerReference w:type="first" r:id="rId30"/>
          <w:pgSz w:w="11907" w:h="16840" w:code="9"/>
          <w:pgMar w:top="1600" w:right="1134" w:bottom="1000" w:left="1361" w:header="1080" w:footer="240" w:gutter="0"/>
          <w:cols w:space="708"/>
          <w:titlePg/>
          <w:docGrid w:linePitch="360"/>
        </w:sectPr>
      </w:pPr>
    </w:p>
    <w:p w:rsidR="003F389C" w:rsidRPr="003F389C" w:rsidRDefault="003F389C" w:rsidP="003F389C">
      <w:pPr>
        <w:pStyle w:val="Heading1"/>
        <w:numPr>
          <w:ilvl w:val="0"/>
          <w:numId w:val="22"/>
        </w:numPr>
        <w:rPr>
          <w:lang w:val="en-US"/>
        </w:rPr>
      </w:pPr>
      <w:r>
        <w:rPr>
          <w:szCs w:val="18"/>
          <w:lang w:val="en-US"/>
        </w:rPr>
        <w:lastRenderedPageBreak/>
        <w:t>family Reporter</w:t>
      </w:r>
      <w:r w:rsidRPr="003F389C">
        <w:rPr>
          <w:lang w:val="en-US"/>
        </w:rPr>
        <w:t>- PReface</w:t>
      </w:r>
    </w:p>
    <w:p w:rsidR="003F389C" w:rsidRDefault="003F389C" w:rsidP="003F389C">
      <w:pPr>
        <w:rPr>
          <w:lang w:val="en-US"/>
        </w:rPr>
      </w:pPr>
    </w:p>
    <w:p w:rsidR="003F389C" w:rsidRDefault="003F389C" w:rsidP="003F389C">
      <w:pPr>
        <w:rPr>
          <w:lang w:val="en-US"/>
        </w:rPr>
      </w:pPr>
      <w:r>
        <w:rPr>
          <w:lang w:val="en-US"/>
        </w:rPr>
        <w:t>The ‘</w:t>
      </w:r>
      <w:r w:rsidR="00116D22">
        <w:rPr>
          <w:lang w:val="en-US"/>
        </w:rPr>
        <w:t>F</w:t>
      </w:r>
      <w:r>
        <w:rPr>
          <w:lang w:val="en-US"/>
        </w:rPr>
        <w:t>amily Reporter” app is used to gather the following information from families: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41"/>
        <w:gridCol w:w="2996"/>
        <w:gridCol w:w="2871"/>
      </w:tblGrid>
      <w:tr w:rsidR="003F389C" w:rsidTr="009B235D">
        <w:tc>
          <w:tcPr>
            <w:tcW w:w="3041" w:type="dxa"/>
          </w:tcPr>
          <w:p w:rsidR="003F389C" w:rsidRDefault="003F389C" w:rsidP="009B235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Parameter Names and values depending on Family Type</w:t>
            </w:r>
          </w:p>
        </w:tc>
        <w:tc>
          <w:tcPr>
            <w:tcW w:w="2996" w:type="dxa"/>
          </w:tcPr>
          <w:p w:rsidR="003F389C" w:rsidRDefault="009B235D" w:rsidP="009B235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General File information:</w:t>
            </w:r>
          </w:p>
          <w:p w:rsidR="009B235D" w:rsidRDefault="009B235D" w:rsidP="009B235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Full file path</w:t>
            </w:r>
          </w:p>
          <w:p w:rsidR="009B235D" w:rsidRDefault="009B235D" w:rsidP="009B235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Family Name</w:t>
            </w:r>
          </w:p>
          <w:p w:rsidR="009B235D" w:rsidRPr="009B235D" w:rsidRDefault="009B235D" w:rsidP="009B235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When was family edited last</w:t>
            </w:r>
          </w:p>
        </w:tc>
        <w:tc>
          <w:tcPr>
            <w:tcW w:w="2871" w:type="dxa"/>
          </w:tcPr>
          <w:p w:rsidR="003F389C" w:rsidRDefault="009B235D" w:rsidP="009B235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Nested families, types and how many instances are placed</w:t>
            </w:r>
          </w:p>
        </w:tc>
      </w:tr>
      <w:tr w:rsidR="003F389C" w:rsidTr="009B235D">
        <w:tc>
          <w:tcPr>
            <w:tcW w:w="3041" w:type="dxa"/>
          </w:tcPr>
          <w:p w:rsidR="009B235D" w:rsidRDefault="009B235D" w:rsidP="009B235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Parameter data: </w:t>
            </w:r>
          </w:p>
          <w:p w:rsidR="009B235D" w:rsidRDefault="008E0F3E" w:rsidP="009B235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 parameter </w:t>
            </w:r>
            <w:r w:rsidR="009B235D">
              <w:rPr>
                <w:lang w:val="en-US"/>
              </w:rPr>
              <w:t>formula driven</w:t>
            </w:r>
            <w:r>
              <w:rPr>
                <w:lang w:val="en-US"/>
              </w:rPr>
              <w:t>?</w:t>
            </w:r>
          </w:p>
          <w:p w:rsidR="009B235D" w:rsidRDefault="009B235D" w:rsidP="009B235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instance or type parameter</w:t>
            </w:r>
          </w:p>
          <w:p w:rsidR="009B235D" w:rsidRDefault="009B235D" w:rsidP="009B235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reporting</w:t>
            </w:r>
            <w:proofErr w:type="gramEnd"/>
            <w:r>
              <w:rPr>
                <w:lang w:val="en-US"/>
              </w:rPr>
              <w:t xml:space="preserve"> parameter</w:t>
            </w:r>
            <w:r w:rsidR="008E0F3E">
              <w:rPr>
                <w:lang w:val="en-US"/>
              </w:rPr>
              <w:t>?</w:t>
            </w:r>
          </w:p>
          <w:p w:rsidR="009B235D" w:rsidRDefault="009B235D" w:rsidP="009B235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what storage type</w:t>
            </w:r>
          </w:p>
          <w:p w:rsidR="009B235D" w:rsidRDefault="009B235D" w:rsidP="009B235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parameter GUID (if shared parameter)</w:t>
            </w:r>
          </w:p>
          <w:p w:rsidR="003F389C" w:rsidRDefault="003F389C" w:rsidP="003F389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96" w:type="dxa"/>
          </w:tcPr>
          <w:p w:rsidR="003F389C" w:rsidRDefault="009B235D" w:rsidP="009B235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Revit Family Category</w:t>
            </w:r>
          </w:p>
        </w:tc>
        <w:tc>
          <w:tcPr>
            <w:tcW w:w="2871" w:type="dxa"/>
          </w:tcPr>
          <w:p w:rsidR="003F389C" w:rsidRDefault="009B235D" w:rsidP="009B235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Whether this is a host family</w:t>
            </w:r>
          </w:p>
        </w:tc>
      </w:tr>
    </w:tbl>
    <w:p w:rsidR="00116D22" w:rsidRDefault="00116D22" w:rsidP="009B235D">
      <w:pPr>
        <w:pStyle w:val="ListParagraph"/>
        <w:ind w:left="0"/>
        <w:rPr>
          <w:lang w:val="en-US"/>
        </w:rPr>
      </w:pPr>
      <w:r>
        <w:rPr>
          <w:lang w:val="en-US"/>
        </w:rPr>
        <w:t>It can also perform the following actions on families:</w:t>
      </w:r>
    </w:p>
    <w:p w:rsidR="00116D22" w:rsidRDefault="00116D22" w:rsidP="009B235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8"/>
        <w:gridCol w:w="3000"/>
        <w:gridCol w:w="4000"/>
      </w:tblGrid>
      <w:tr w:rsidR="00116D22" w:rsidTr="00453F9E">
        <w:tc>
          <w:tcPr>
            <w:tcW w:w="2628" w:type="dxa"/>
          </w:tcPr>
          <w:p w:rsidR="00116D22" w:rsidRDefault="00116D22" w:rsidP="00116D22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Create a 3D preview thumbnail for easy family browsing in windows explorer and save a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3000" w:type="dxa"/>
          </w:tcPr>
          <w:p w:rsidR="00116D22" w:rsidRDefault="00116D22" w:rsidP="00116D22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Purge unused nested family types </w:t>
            </w:r>
            <w:r w:rsidR="00682331">
              <w:rPr>
                <w:lang w:val="en-US"/>
              </w:rPr>
              <w:t xml:space="preserve">and </w:t>
            </w:r>
            <w:r>
              <w:rPr>
                <w:lang w:val="en-US"/>
              </w:rPr>
              <w:t xml:space="preserve">or entire </w:t>
            </w:r>
            <w:r w:rsidR="00682331">
              <w:rPr>
                <w:lang w:val="en-US"/>
              </w:rPr>
              <w:t xml:space="preserve">nested </w:t>
            </w:r>
            <w:r>
              <w:rPr>
                <w:lang w:val="en-US"/>
              </w:rPr>
              <w:t>families</w:t>
            </w:r>
          </w:p>
        </w:tc>
        <w:tc>
          <w:tcPr>
            <w:tcW w:w="4000" w:type="dxa"/>
          </w:tcPr>
          <w:p w:rsidR="00955CA7" w:rsidRDefault="00955CA7" w:rsidP="00955CA7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Force a change to the family file</w:t>
            </w:r>
          </w:p>
          <w:p w:rsidR="00116D22" w:rsidRDefault="00955CA7" w:rsidP="00955CA7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Background: sometimes Revit refuses to acknowledge that there was a change in a family file and </w:t>
            </w:r>
            <w:r w:rsidR="00453F9E">
              <w:rPr>
                <w:lang w:val="en-US"/>
              </w:rPr>
              <w:t>fails to update the family in a project file with new values from the family from the library. This option will fix that behavior</w:t>
            </w:r>
          </w:p>
        </w:tc>
      </w:tr>
    </w:tbl>
    <w:p w:rsidR="00116D22" w:rsidRDefault="00116D22" w:rsidP="009B235D">
      <w:pPr>
        <w:pStyle w:val="ListParagraph"/>
        <w:ind w:left="0"/>
        <w:rPr>
          <w:lang w:val="en-US"/>
        </w:rPr>
      </w:pPr>
    </w:p>
    <w:p w:rsidR="003F389C" w:rsidRDefault="009B235D" w:rsidP="009B235D">
      <w:pPr>
        <w:pStyle w:val="ListParagraph"/>
        <w:ind w:left="0"/>
        <w:rPr>
          <w:lang w:val="en-US"/>
        </w:rPr>
      </w:pPr>
      <w:r>
        <w:rPr>
          <w:lang w:val="en-US"/>
        </w:rPr>
        <w:t>The app creates multiple report files</w:t>
      </w:r>
      <w:r w:rsidR="00116D22">
        <w:rPr>
          <w:lang w:val="en-US"/>
        </w:rPr>
        <w:t xml:space="preserve"> in the ‘Log” folder on the </w:t>
      </w:r>
      <w:proofErr w:type="spellStart"/>
      <w:r w:rsidR="00116D22">
        <w:rPr>
          <w:lang w:val="en-US"/>
        </w:rPr>
        <w:t>users</w:t>
      </w:r>
      <w:proofErr w:type="spellEnd"/>
      <w:r w:rsidR="00116D22">
        <w:rPr>
          <w:lang w:val="en-US"/>
        </w:rPr>
        <w:t xml:space="preserve"> Desktop</w:t>
      </w:r>
      <w:r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9B235D" w:rsidTr="00116D22">
        <w:tc>
          <w:tcPr>
            <w:tcW w:w="4814" w:type="dxa"/>
            <w:tcBorders>
              <w:bottom w:val="single" w:sz="4" w:space="0" w:color="auto"/>
            </w:tcBorders>
          </w:tcPr>
          <w:p w:rsidR="009B235D" w:rsidRDefault="00116D22" w:rsidP="009B235D">
            <w:pPr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B235D" w:rsidRDefault="00116D22" w:rsidP="009B2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Content (refer to table above for index details)</w:t>
            </w:r>
          </w:p>
        </w:tc>
      </w:tr>
      <w:tr w:rsidR="00116D22" w:rsidTr="00116D22">
        <w:tc>
          <w:tcPr>
            <w:tcW w:w="4814" w:type="dxa"/>
            <w:tcBorders>
              <w:top w:val="single" w:sz="4" w:space="0" w:color="auto"/>
            </w:tcBorders>
          </w:tcPr>
          <w:p w:rsidR="00116D22" w:rsidRDefault="00116D22" w:rsidP="00E848D1">
            <w:pPr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proofErr w:type="spellStart"/>
            <w:r w:rsidRPr="009B235D">
              <w:rPr>
                <w:lang w:val="en-US"/>
              </w:rPr>
              <w:t>Family_Report_FamilyTypes</w:t>
            </w:r>
            <w:proofErr w:type="spellEnd"/>
            <w:r w:rsidRPr="009B235D">
              <w:rPr>
                <w:lang w:val="en-US"/>
              </w:rPr>
              <w:t xml:space="preserve"> Log</w:t>
            </w:r>
            <w:r>
              <w:rPr>
                <w:lang w:val="en-US"/>
              </w:rPr>
              <w:t>.txt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:rsidR="00116D22" w:rsidRDefault="00116D22" w:rsidP="009B2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1), 2),4),5)</w:t>
            </w:r>
            <w:r w:rsidR="00986755">
              <w:rPr>
                <w:lang w:val="en-US"/>
              </w:rPr>
              <w:t>-note: this file can be re-used in the ‘Family Updater’ app.</w:t>
            </w:r>
          </w:p>
        </w:tc>
      </w:tr>
      <w:tr w:rsidR="00116D22" w:rsidTr="00116D22">
        <w:tc>
          <w:tcPr>
            <w:tcW w:w="4814" w:type="dxa"/>
          </w:tcPr>
          <w:p w:rsidR="00116D22" w:rsidRDefault="00116D22" w:rsidP="00E848D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B235D">
              <w:rPr>
                <w:lang w:val="en-US"/>
              </w:rPr>
              <w:t>Family_Report_Host</w:t>
            </w:r>
            <w:proofErr w:type="spellEnd"/>
            <w:r w:rsidRPr="009B235D">
              <w:rPr>
                <w:lang w:val="en-US"/>
              </w:rPr>
              <w:t xml:space="preserve"> Families Log.txt</w:t>
            </w:r>
          </w:p>
        </w:tc>
        <w:tc>
          <w:tcPr>
            <w:tcW w:w="4814" w:type="dxa"/>
          </w:tcPr>
          <w:p w:rsidR="008E0F3E" w:rsidRDefault="00116D22" w:rsidP="00116D22">
            <w:pPr>
              <w:rPr>
                <w:lang w:val="en-US"/>
              </w:rPr>
            </w:pPr>
            <w:r>
              <w:rPr>
                <w:lang w:val="en-US"/>
              </w:rPr>
              <w:t>6)-note : this file can be re-used in the</w:t>
            </w:r>
            <w:r w:rsidR="00986755">
              <w:rPr>
                <w:lang w:val="en-US"/>
              </w:rPr>
              <w:t>:</w:t>
            </w:r>
          </w:p>
          <w:p w:rsidR="008E0F3E" w:rsidRPr="008E0F3E" w:rsidRDefault="00116D22" w:rsidP="008E0F3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8E0F3E">
              <w:rPr>
                <w:lang w:val="en-US"/>
              </w:rPr>
              <w:t xml:space="preserve">‘Reload Families’ </w:t>
            </w:r>
            <w:r w:rsidR="008E0F3E">
              <w:rPr>
                <w:lang w:val="en-US"/>
              </w:rPr>
              <w:t>a</w:t>
            </w:r>
            <w:r w:rsidRPr="008E0F3E">
              <w:rPr>
                <w:lang w:val="en-US"/>
              </w:rPr>
              <w:t>pp to select families via the ‘Select from List’ button</w:t>
            </w:r>
          </w:p>
          <w:p w:rsidR="00116D22" w:rsidRDefault="00116D22" w:rsidP="008E0F3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8E0F3E">
              <w:rPr>
                <w:lang w:val="en-US"/>
              </w:rPr>
              <w:t>‘Reload Families – Batch’ app via the ‘Open from List’ button</w:t>
            </w:r>
          </w:p>
          <w:p w:rsidR="008E0F3E" w:rsidRPr="008E0F3E" w:rsidRDefault="008E0F3E" w:rsidP="008E0F3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‘Family Reporter’ app </w:t>
            </w:r>
            <w:r w:rsidRPr="008E0F3E">
              <w:rPr>
                <w:lang w:val="en-US"/>
              </w:rPr>
              <w:t>via the ‘Open from List’ button</w:t>
            </w:r>
          </w:p>
        </w:tc>
      </w:tr>
      <w:tr w:rsidR="00116D22" w:rsidTr="00116D22">
        <w:tc>
          <w:tcPr>
            <w:tcW w:w="4814" w:type="dxa"/>
          </w:tcPr>
          <w:p w:rsidR="00116D22" w:rsidRDefault="00116D22" w:rsidP="00E848D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B235D">
              <w:rPr>
                <w:lang w:val="en-US"/>
              </w:rPr>
              <w:t>Family_Report_Nested</w:t>
            </w:r>
            <w:proofErr w:type="spellEnd"/>
            <w:r w:rsidRPr="009B235D">
              <w:rPr>
                <w:lang w:val="en-US"/>
              </w:rPr>
              <w:t xml:space="preserve"> Families Log.txt</w:t>
            </w:r>
          </w:p>
        </w:tc>
        <w:tc>
          <w:tcPr>
            <w:tcW w:w="4814" w:type="dxa"/>
          </w:tcPr>
          <w:p w:rsidR="00116D22" w:rsidRDefault="00116D22" w:rsidP="00116D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</w:p>
        </w:tc>
      </w:tr>
      <w:tr w:rsidR="00116D22" w:rsidTr="00116D22">
        <w:tc>
          <w:tcPr>
            <w:tcW w:w="4814" w:type="dxa"/>
          </w:tcPr>
          <w:p w:rsidR="00116D22" w:rsidRDefault="00116D22" w:rsidP="00E848D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B235D">
              <w:rPr>
                <w:lang w:val="en-US"/>
              </w:rPr>
              <w:t>Family_Report_Error</w:t>
            </w:r>
            <w:proofErr w:type="spellEnd"/>
            <w:r w:rsidRPr="009B235D">
              <w:rPr>
                <w:lang w:val="en-US"/>
              </w:rPr>
              <w:t xml:space="preserve"> Log.txt</w:t>
            </w:r>
          </w:p>
        </w:tc>
        <w:tc>
          <w:tcPr>
            <w:tcW w:w="4814" w:type="dxa"/>
          </w:tcPr>
          <w:p w:rsidR="00116D22" w:rsidRDefault="00116D22" w:rsidP="009B2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Any error encountered during the processing of selected families.</w:t>
            </w:r>
          </w:p>
        </w:tc>
      </w:tr>
    </w:tbl>
    <w:p w:rsidR="008E0F3E" w:rsidRDefault="008E0F3E" w:rsidP="009B235D">
      <w:pPr>
        <w:pStyle w:val="ListParagraph"/>
        <w:ind w:left="0"/>
        <w:rPr>
          <w:lang w:val="en-US"/>
        </w:rPr>
      </w:pPr>
    </w:p>
    <w:p w:rsidR="008E0F3E" w:rsidRDefault="008E0F3E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3F389C" w:rsidRDefault="003F389C" w:rsidP="003F389C">
      <w:pPr>
        <w:pStyle w:val="Heading1"/>
        <w:numPr>
          <w:ilvl w:val="0"/>
          <w:numId w:val="19"/>
        </w:numPr>
        <w:rPr>
          <w:szCs w:val="18"/>
          <w:lang w:val="en-US"/>
        </w:rPr>
      </w:pPr>
      <w:r>
        <w:rPr>
          <w:szCs w:val="18"/>
          <w:lang w:val="en-US"/>
        </w:rPr>
        <w:lastRenderedPageBreak/>
        <w:t>family Reporter - U</w:t>
      </w:r>
      <w:r w:rsidRPr="007D16C8">
        <w:rPr>
          <w:szCs w:val="18"/>
          <w:lang w:val="en-US"/>
        </w:rPr>
        <w:t>ser Interface</w:t>
      </w:r>
    </w:p>
    <w:p w:rsidR="008E0F3E" w:rsidRPr="008E0F3E" w:rsidRDefault="008E0F3E" w:rsidP="008E0F3E">
      <w:pPr>
        <w:rPr>
          <w:lang w:val="en-US"/>
        </w:rPr>
      </w:pPr>
    </w:p>
    <w:p w:rsidR="003F389C" w:rsidRDefault="008E0F3E" w:rsidP="003F389C">
      <w:pPr>
        <w:rPr>
          <w:lang w:val="en-US"/>
        </w:rPr>
      </w:pPr>
      <w:r>
        <w:rPr>
          <w:noProof/>
        </w:rPr>
        <w:drawing>
          <wp:inline distT="0" distB="0" distL="0" distR="0">
            <wp:extent cx="4106722" cy="2969217"/>
            <wp:effectExtent l="19050" t="0" r="8078" b="0"/>
            <wp:docPr id="21" name="Picture 11" descr="GUI-ReportFamilyProperties-Main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ReportFamilyProperties-Main-doc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907" cy="29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E" w:rsidRDefault="008E0F3E" w:rsidP="003F389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7669"/>
      </w:tblGrid>
      <w:tr w:rsidR="008E0F3E" w:rsidTr="00E848D1">
        <w:tc>
          <w:tcPr>
            <w:tcW w:w="1959" w:type="dxa"/>
          </w:tcPr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1 – Family List</w:t>
            </w:r>
          </w:p>
        </w:tc>
        <w:tc>
          <w:tcPr>
            <w:tcW w:w="7669" w:type="dxa"/>
          </w:tcPr>
          <w:p w:rsidR="008E0F3E" w:rsidRDefault="008E0F3E" w:rsidP="008E0F3E">
            <w:pPr>
              <w:rPr>
                <w:lang w:val="en-US"/>
              </w:rPr>
            </w:pPr>
            <w:r>
              <w:rPr>
                <w:lang w:val="en-US"/>
              </w:rPr>
              <w:t>The family list window displays all families in a folder selected or contained in a list file.</w:t>
            </w:r>
          </w:p>
        </w:tc>
      </w:tr>
      <w:tr w:rsidR="008E0F3E" w:rsidTr="00E848D1">
        <w:tc>
          <w:tcPr>
            <w:tcW w:w="1959" w:type="dxa"/>
          </w:tcPr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2 – Selection Options</w:t>
            </w:r>
          </w:p>
        </w:tc>
        <w:tc>
          <w:tcPr>
            <w:tcW w:w="7669" w:type="dxa"/>
          </w:tcPr>
          <w:p w:rsidR="008E0F3E" w:rsidRDefault="008E0F3E" w:rsidP="008E0F3E">
            <w:pPr>
              <w:rPr>
                <w:lang w:val="en-US"/>
              </w:rPr>
            </w:pPr>
            <w:r>
              <w:rPr>
                <w:lang w:val="en-US"/>
              </w:rPr>
              <w:t xml:space="preserve">These are the standard selection options aiming to help to manage larger family lists. </w:t>
            </w:r>
          </w:p>
        </w:tc>
      </w:tr>
      <w:tr w:rsidR="008E0F3E" w:rsidTr="00E848D1">
        <w:tc>
          <w:tcPr>
            <w:tcW w:w="1959" w:type="dxa"/>
          </w:tcPr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3 / 4 – Open Options</w:t>
            </w:r>
          </w:p>
        </w:tc>
        <w:tc>
          <w:tcPr>
            <w:tcW w:w="7669" w:type="dxa"/>
          </w:tcPr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This app can batch process 4 - all families located in a specific folder and its sub folders or 3 – families from a list file. The list file is a simple .txt file which contains a full file path per family to be processed per row and can be created by the Family Reporter App.</w:t>
            </w:r>
          </w:p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P:\11</w:t>
            </w:r>
            <w:r w:rsidRPr="003D1650">
              <w:rPr>
                <w:lang w:val="en-US"/>
              </w:rPr>
              <w:t xml:space="preserve"> \</w:t>
            </w:r>
            <w:proofErr w:type="spellStart"/>
            <w:r w:rsidRPr="003D1650">
              <w:rPr>
                <w:lang w:val="en-US"/>
              </w:rPr>
              <w:t>Project_Revit</w:t>
            </w:r>
            <w:proofErr w:type="spellEnd"/>
            <w:r w:rsidRPr="003D1650">
              <w:rPr>
                <w:lang w:val="en-US"/>
              </w:rPr>
              <w:t xml:space="preserve"> Library\_Codebook Families\SE-4050-Tap.rfa</w:t>
            </w:r>
          </w:p>
        </w:tc>
      </w:tr>
      <w:tr w:rsidR="008E0F3E" w:rsidTr="00E848D1">
        <w:tc>
          <w:tcPr>
            <w:tcW w:w="1959" w:type="dxa"/>
          </w:tcPr>
          <w:p w:rsidR="008E0F3E" w:rsidRDefault="008E0F3E" w:rsidP="008E0F3E">
            <w:pPr>
              <w:rPr>
                <w:lang w:val="en-US"/>
              </w:rPr>
            </w:pPr>
            <w:r>
              <w:rPr>
                <w:lang w:val="en-US"/>
              </w:rPr>
              <w:t xml:space="preserve">5 – Create 3D Preview </w:t>
            </w:r>
          </w:p>
        </w:tc>
        <w:tc>
          <w:tcPr>
            <w:tcW w:w="7669" w:type="dxa"/>
          </w:tcPr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Creates a 3D view in the family and sets it as preview image for the family. It also saves out a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of that 3D view.</w:t>
            </w:r>
          </w:p>
        </w:tc>
      </w:tr>
      <w:tr w:rsidR="008E0F3E" w:rsidTr="00E848D1">
        <w:tc>
          <w:tcPr>
            <w:tcW w:w="1959" w:type="dxa"/>
          </w:tcPr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6 – Purge Unused</w:t>
            </w:r>
          </w:p>
        </w:tc>
        <w:tc>
          <w:tcPr>
            <w:tcW w:w="7669" w:type="dxa"/>
          </w:tcPr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Purges all unused nested families from the host family</w:t>
            </w:r>
          </w:p>
        </w:tc>
      </w:tr>
      <w:tr w:rsidR="008E0F3E" w:rsidTr="00E848D1">
        <w:tc>
          <w:tcPr>
            <w:tcW w:w="1959" w:type="dxa"/>
          </w:tcPr>
          <w:p w:rsidR="008E0F3E" w:rsidRDefault="008E0F3E" w:rsidP="0047417C">
            <w:pPr>
              <w:rPr>
                <w:lang w:val="en-US"/>
              </w:rPr>
            </w:pPr>
            <w:r>
              <w:rPr>
                <w:lang w:val="en-US"/>
              </w:rPr>
              <w:t xml:space="preserve">7 – </w:t>
            </w:r>
            <w:r w:rsidR="0047417C">
              <w:rPr>
                <w:lang w:val="en-US"/>
              </w:rPr>
              <w:t>Force Change</w:t>
            </w:r>
          </w:p>
        </w:tc>
        <w:tc>
          <w:tcPr>
            <w:tcW w:w="7669" w:type="dxa"/>
          </w:tcPr>
          <w:p w:rsidR="0047417C" w:rsidRDefault="0047417C" w:rsidP="0047417C">
            <w:pPr>
              <w:rPr>
                <w:lang w:val="en-US"/>
              </w:rPr>
            </w:pPr>
            <w:r>
              <w:rPr>
                <w:lang w:val="en-US"/>
              </w:rPr>
              <w:t xml:space="preserve">This option is useful in 2 scenarios: </w:t>
            </w:r>
          </w:p>
          <w:p w:rsidR="0047417C" w:rsidRDefault="0047417C" w:rsidP="0047417C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Revit refuses to acknowledge there was a change made to family property values</w:t>
            </w:r>
          </w:p>
          <w:p w:rsidR="008E0F3E" w:rsidRDefault="0047417C" w:rsidP="0047417C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 project file is re-used in another project and all families need to be re-linked to t</w:t>
            </w:r>
            <w:r w:rsidR="00376D9B">
              <w:rPr>
                <w:lang w:val="en-US"/>
              </w:rPr>
              <w:t>he new project library location to avoid accidental changes to families in the old project.</w:t>
            </w:r>
          </w:p>
          <w:p w:rsidR="0047417C" w:rsidRDefault="0047417C" w:rsidP="0047417C">
            <w:pPr>
              <w:pStyle w:val="ListParagraph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Copy all families from the old project folder to the new project library folder</w:t>
            </w:r>
          </w:p>
          <w:p w:rsidR="0047417C" w:rsidRDefault="0047417C" w:rsidP="0047417C">
            <w:pPr>
              <w:pStyle w:val="ListParagraph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Run Family Reporter with force change option ticked on new project library</w:t>
            </w:r>
          </w:p>
          <w:p w:rsidR="0047417C" w:rsidRPr="0047417C" w:rsidRDefault="0047417C" w:rsidP="00376D9B">
            <w:pPr>
              <w:pStyle w:val="ListParagraph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="00376D9B">
              <w:rPr>
                <w:lang w:val="en-US"/>
              </w:rPr>
              <w:t xml:space="preserve">Reload Families / Reload Families Batch </w:t>
            </w:r>
            <w:r>
              <w:rPr>
                <w:lang w:val="en-US"/>
              </w:rPr>
              <w:t xml:space="preserve">to reload </w:t>
            </w:r>
            <w:r w:rsidR="00376D9B">
              <w:rPr>
                <w:lang w:val="en-US"/>
              </w:rPr>
              <w:t>families from the new project library location</w:t>
            </w:r>
          </w:p>
        </w:tc>
      </w:tr>
      <w:tr w:rsidR="008E0F3E" w:rsidTr="00E848D1">
        <w:tc>
          <w:tcPr>
            <w:tcW w:w="1959" w:type="dxa"/>
          </w:tcPr>
          <w:p w:rsidR="008E0F3E" w:rsidRDefault="0047417C" w:rsidP="00E848D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E0F3E">
              <w:rPr>
                <w:lang w:val="en-US"/>
              </w:rPr>
              <w:t xml:space="preserve"> - Cancel</w:t>
            </w:r>
          </w:p>
        </w:tc>
        <w:tc>
          <w:tcPr>
            <w:tcW w:w="7669" w:type="dxa"/>
          </w:tcPr>
          <w:p w:rsidR="008E0F3E" w:rsidRDefault="008E0F3E" w:rsidP="00E848D1">
            <w:pPr>
              <w:rPr>
                <w:lang w:val="en-US"/>
              </w:rPr>
            </w:pPr>
            <w:r>
              <w:rPr>
                <w:lang w:val="en-US"/>
              </w:rPr>
              <w:t>Cancels any user input and returns to Revit</w:t>
            </w:r>
          </w:p>
        </w:tc>
      </w:tr>
      <w:tr w:rsidR="008E0F3E" w:rsidTr="00E848D1">
        <w:tc>
          <w:tcPr>
            <w:tcW w:w="1959" w:type="dxa"/>
          </w:tcPr>
          <w:p w:rsidR="008E0F3E" w:rsidRDefault="0047417C" w:rsidP="008E0F3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E0F3E">
              <w:rPr>
                <w:lang w:val="en-US"/>
              </w:rPr>
              <w:t xml:space="preserve"> – Process Families (x)</w:t>
            </w:r>
          </w:p>
        </w:tc>
        <w:tc>
          <w:tcPr>
            <w:tcW w:w="7669" w:type="dxa"/>
          </w:tcPr>
          <w:p w:rsidR="008E0F3E" w:rsidRDefault="008E0F3E" w:rsidP="00DF2753">
            <w:pPr>
              <w:rPr>
                <w:lang w:val="en-US"/>
              </w:rPr>
            </w:pPr>
            <w:r>
              <w:rPr>
                <w:lang w:val="en-US"/>
              </w:rPr>
              <w:t>Will start to process all highlighted families. The number of families to be processed is shown in brackets. After completion a ‘Finished’ Message will be displayed.</w:t>
            </w:r>
          </w:p>
        </w:tc>
      </w:tr>
    </w:tbl>
    <w:p w:rsidR="008E0F3E" w:rsidRDefault="008E0F3E" w:rsidP="003F389C">
      <w:pPr>
        <w:rPr>
          <w:lang w:val="en-US"/>
        </w:rPr>
      </w:pPr>
    </w:p>
    <w:p w:rsidR="00986755" w:rsidRDefault="00986755" w:rsidP="003F389C">
      <w:pPr>
        <w:rPr>
          <w:lang w:val="en-US"/>
        </w:rPr>
        <w:sectPr w:rsidR="00986755" w:rsidSect="009D3C9A">
          <w:headerReference w:type="first" r:id="rId32"/>
          <w:pgSz w:w="11907" w:h="16840" w:code="9"/>
          <w:pgMar w:top="1600" w:right="1134" w:bottom="1000" w:left="1361" w:header="1080" w:footer="240" w:gutter="0"/>
          <w:cols w:space="708"/>
          <w:titlePg/>
          <w:docGrid w:linePitch="360"/>
        </w:sectPr>
      </w:pPr>
    </w:p>
    <w:p w:rsidR="008E0F3E" w:rsidRPr="00150278" w:rsidRDefault="008E0F3E" w:rsidP="003F389C">
      <w:pPr>
        <w:rPr>
          <w:lang w:val="en-US"/>
        </w:rPr>
      </w:pPr>
    </w:p>
    <w:p w:rsidR="00986755" w:rsidRPr="00986755" w:rsidRDefault="00986755" w:rsidP="00986755">
      <w:pPr>
        <w:pStyle w:val="Heading1"/>
        <w:numPr>
          <w:ilvl w:val="0"/>
          <w:numId w:val="30"/>
        </w:numPr>
        <w:rPr>
          <w:lang w:val="en-US"/>
        </w:rPr>
      </w:pPr>
      <w:r w:rsidRPr="00986755">
        <w:rPr>
          <w:szCs w:val="18"/>
          <w:lang w:val="en-US"/>
        </w:rPr>
        <w:t xml:space="preserve">family </w:t>
      </w:r>
      <w:r>
        <w:rPr>
          <w:szCs w:val="18"/>
          <w:lang w:val="en-US"/>
        </w:rPr>
        <w:t>Updater</w:t>
      </w:r>
      <w:r w:rsidRPr="00986755">
        <w:rPr>
          <w:lang w:val="en-US"/>
        </w:rPr>
        <w:t>- PReface</w:t>
      </w:r>
    </w:p>
    <w:p w:rsidR="00986755" w:rsidRDefault="00986755" w:rsidP="00986755">
      <w:pPr>
        <w:rPr>
          <w:lang w:val="en-US"/>
        </w:rPr>
      </w:pPr>
    </w:p>
    <w:p w:rsidR="00986755" w:rsidRDefault="00986755" w:rsidP="00986755">
      <w:pPr>
        <w:rPr>
          <w:lang w:val="en-US"/>
        </w:rPr>
      </w:pPr>
      <w:proofErr w:type="gramStart"/>
      <w:r>
        <w:rPr>
          <w:lang w:val="en-US"/>
        </w:rPr>
        <w:t xml:space="preserve">The ‘Family Updater” app is used to bulk change parameter values in families depending on </w:t>
      </w:r>
      <w:r w:rsidR="00DF2753">
        <w:rPr>
          <w:lang w:val="en-US"/>
        </w:rPr>
        <w:t>the family type.</w:t>
      </w:r>
      <w:proofErr w:type="gramEnd"/>
      <w:r w:rsidR="00DF2753">
        <w:rPr>
          <w:lang w:val="en-US"/>
        </w:rPr>
        <w:t xml:space="preserve"> It requires an excel sheet created from the ‘</w:t>
      </w:r>
      <w:proofErr w:type="spellStart"/>
      <w:r w:rsidR="00DF2753" w:rsidRPr="009B235D">
        <w:rPr>
          <w:lang w:val="en-US"/>
        </w:rPr>
        <w:t>Family_Report_FamilyTypes</w:t>
      </w:r>
      <w:proofErr w:type="spellEnd"/>
      <w:r w:rsidR="00DF2753" w:rsidRPr="009B235D">
        <w:rPr>
          <w:lang w:val="en-US"/>
        </w:rPr>
        <w:t xml:space="preserve"> Log</w:t>
      </w:r>
      <w:r w:rsidR="00DF2753">
        <w:rPr>
          <w:lang w:val="en-US"/>
        </w:rPr>
        <w:t>.txt’ created by the ‘Family Reporter’ App.</w:t>
      </w:r>
    </w:p>
    <w:p w:rsidR="00DF2753" w:rsidRDefault="00DF2753" w:rsidP="00DF2753">
      <w:pPr>
        <w:rPr>
          <w:lang w:val="en-US"/>
        </w:rPr>
      </w:pPr>
      <w:r>
        <w:rPr>
          <w:lang w:val="en-US"/>
        </w:rPr>
        <w:t>An example would be a set of families where one want to change the parameter value of the parameter ‘HFBS Group’ from let’s say ‘1’ to ‘2’.</w:t>
      </w:r>
    </w:p>
    <w:p w:rsidR="00DF2753" w:rsidRDefault="00DF2753" w:rsidP="00DF2753">
      <w:pPr>
        <w:pStyle w:val="Heading1"/>
        <w:numPr>
          <w:ilvl w:val="0"/>
          <w:numId w:val="30"/>
        </w:numPr>
        <w:rPr>
          <w:lang w:val="en-US"/>
        </w:rPr>
      </w:pPr>
      <w:r w:rsidRPr="00986755">
        <w:rPr>
          <w:szCs w:val="18"/>
          <w:lang w:val="en-US"/>
        </w:rPr>
        <w:t xml:space="preserve">family </w:t>
      </w:r>
      <w:r>
        <w:rPr>
          <w:szCs w:val="18"/>
          <w:lang w:val="en-US"/>
        </w:rPr>
        <w:t>Updater</w:t>
      </w:r>
      <w:r w:rsidRPr="00986755">
        <w:rPr>
          <w:lang w:val="en-US"/>
        </w:rPr>
        <w:t xml:space="preserve">- </w:t>
      </w:r>
      <w:r>
        <w:rPr>
          <w:lang w:val="en-US"/>
        </w:rPr>
        <w:t>User Interface</w:t>
      </w:r>
    </w:p>
    <w:p w:rsidR="00DF2753" w:rsidRDefault="00DF2753" w:rsidP="00DF2753">
      <w:pPr>
        <w:rPr>
          <w:lang w:val="en-US"/>
        </w:rPr>
      </w:pPr>
    </w:p>
    <w:p w:rsidR="00DF2753" w:rsidRDefault="00DF2753" w:rsidP="00DF2753">
      <w:pPr>
        <w:rPr>
          <w:lang w:val="en-US"/>
        </w:rPr>
      </w:pPr>
      <w:r>
        <w:rPr>
          <w:noProof/>
        </w:rPr>
        <w:drawing>
          <wp:inline distT="0" distB="0" distL="0" distR="0">
            <wp:extent cx="5976620" cy="4321175"/>
            <wp:effectExtent l="19050" t="0" r="5080" b="3175"/>
            <wp:docPr id="29" name="Picture 28" descr="GUI-UpdateFamilyParameterValues-Main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UpdateFamilyParameterValues-Main-doc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7669"/>
      </w:tblGrid>
      <w:tr w:rsidR="00DF2753" w:rsidTr="00E848D1">
        <w:tc>
          <w:tcPr>
            <w:tcW w:w="1959" w:type="dxa"/>
          </w:tcPr>
          <w:p w:rsidR="00DF2753" w:rsidRDefault="00DF2753" w:rsidP="00E848D1">
            <w:pPr>
              <w:rPr>
                <w:lang w:val="en-US"/>
              </w:rPr>
            </w:pPr>
            <w:r>
              <w:rPr>
                <w:lang w:val="en-US"/>
              </w:rPr>
              <w:t>1 – Family List</w:t>
            </w:r>
          </w:p>
        </w:tc>
        <w:tc>
          <w:tcPr>
            <w:tcW w:w="7669" w:type="dxa"/>
          </w:tcPr>
          <w:p w:rsidR="00DF2753" w:rsidRDefault="00DF2753" w:rsidP="00DF2753">
            <w:pPr>
              <w:rPr>
                <w:lang w:val="en-US"/>
              </w:rPr>
            </w:pPr>
            <w:r>
              <w:rPr>
                <w:lang w:val="en-US"/>
              </w:rPr>
              <w:t>The family list window displays all families contained in a list file.</w:t>
            </w:r>
          </w:p>
        </w:tc>
      </w:tr>
      <w:tr w:rsidR="00DF2753" w:rsidTr="00E848D1">
        <w:tc>
          <w:tcPr>
            <w:tcW w:w="1959" w:type="dxa"/>
          </w:tcPr>
          <w:p w:rsidR="00DF2753" w:rsidRDefault="00DF2753" w:rsidP="00E848D1">
            <w:pPr>
              <w:rPr>
                <w:lang w:val="en-US"/>
              </w:rPr>
            </w:pPr>
            <w:r>
              <w:rPr>
                <w:lang w:val="en-US"/>
              </w:rPr>
              <w:t>2 – Selection Options</w:t>
            </w:r>
          </w:p>
        </w:tc>
        <w:tc>
          <w:tcPr>
            <w:tcW w:w="7669" w:type="dxa"/>
          </w:tcPr>
          <w:p w:rsidR="00DF2753" w:rsidRDefault="00DF2753" w:rsidP="00E848D1">
            <w:pPr>
              <w:rPr>
                <w:lang w:val="en-US"/>
              </w:rPr>
            </w:pPr>
            <w:r>
              <w:rPr>
                <w:lang w:val="en-US"/>
              </w:rPr>
              <w:t xml:space="preserve">These are the standard selection options aiming to help to manage larger family lists. </w:t>
            </w:r>
          </w:p>
        </w:tc>
      </w:tr>
      <w:tr w:rsidR="00DF2753" w:rsidTr="00E848D1">
        <w:tc>
          <w:tcPr>
            <w:tcW w:w="1959" w:type="dxa"/>
          </w:tcPr>
          <w:p w:rsidR="00DF2753" w:rsidRDefault="00DF2753" w:rsidP="00DF2753">
            <w:pPr>
              <w:rPr>
                <w:lang w:val="en-US"/>
              </w:rPr>
            </w:pPr>
            <w:r>
              <w:rPr>
                <w:lang w:val="en-US"/>
              </w:rPr>
              <w:t>3  – Open from List</w:t>
            </w:r>
          </w:p>
        </w:tc>
        <w:tc>
          <w:tcPr>
            <w:tcW w:w="7669" w:type="dxa"/>
          </w:tcPr>
          <w:p w:rsidR="00DF2753" w:rsidRDefault="00DF2753" w:rsidP="00E848D1">
            <w:pPr>
              <w:rPr>
                <w:lang w:val="en-US"/>
              </w:rPr>
            </w:pPr>
            <w:r>
              <w:rPr>
                <w:lang w:val="en-US"/>
              </w:rPr>
              <w:t>This app can only batch process families from a list file. The list file is an Excel document derived from a  ‘</w:t>
            </w:r>
            <w:proofErr w:type="spellStart"/>
            <w:r w:rsidRPr="009B235D">
              <w:rPr>
                <w:lang w:val="en-US"/>
              </w:rPr>
              <w:t>Family_Report_FamilyTypes</w:t>
            </w:r>
            <w:proofErr w:type="spellEnd"/>
            <w:r w:rsidRPr="009B235D">
              <w:rPr>
                <w:lang w:val="en-US"/>
              </w:rPr>
              <w:t xml:space="preserve"> Log</w:t>
            </w:r>
            <w:r>
              <w:rPr>
                <w:lang w:val="en-US"/>
              </w:rPr>
              <w:t>.txt’ created by the ‘Family Reporter’ App.</w:t>
            </w:r>
          </w:p>
        </w:tc>
      </w:tr>
      <w:tr w:rsidR="00DF2753" w:rsidTr="00E848D1">
        <w:tc>
          <w:tcPr>
            <w:tcW w:w="1959" w:type="dxa"/>
          </w:tcPr>
          <w:p w:rsidR="00DF2753" w:rsidRDefault="00DF2753" w:rsidP="00E848D1">
            <w:pPr>
              <w:rPr>
                <w:lang w:val="en-US"/>
              </w:rPr>
            </w:pPr>
            <w:r>
              <w:rPr>
                <w:lang w:val="en-US"/>
              </w:rPr>
              <w:t>7 - Cancel</w:t>
            </w:r>
          </w:p>
        </w:tc>
        <w:tc>
          <w:tcPr>
            <w:tcW w:w="7669" w:type="dxa"/>
          </w:tcPr>
          <w:p w:rsidR="00DF2753" w:rsidRDefault="00DF2753" w:rsidP="00E848D1">
            <w:pPr>
              <w:rPr>
                <w:lang w:val="en-US"/>
              </w:rPr>
            </w:pPr>
            <w:r>
              <w:rPr>
                <w:lang w:val="en-US"/>
              </w:rPr>
              <w:t>Cancels any user input and returns to Revit</w:t>
            </w:r>
          </w:p>
        </w:tc>
      </w:tr>
      <w:tr w:rsidR="00DF2753" w:rsidTr="00E848D1">
        <w:tc>
          <w:tcPr>
            <w:tcW w:w="1959" w:type="dxa"/>
          </w:tcPr>
          <w:p w:rsidR="00DF2753" w:rsidRDefault="00DF2753" w:rsidP="00E848D1">
            <w:pPr>
              <w:rPr>
                <w:lang w:val="en-US"/>
              </w:rPr>
            </w:pPr>
            <w:r>
              <w:rPr>
                <w:lang w:val="en-US"/>
              </w:rPr>
              <w:t>8 – Process Families (x)</w:t>
            </w:r>
          </w:p>
        </w:tc>
        <w:tc>
          <w:tcPr>
            <w:tcW w:w="7669" w:type="dxa"/>
          </w:tcPr>
          <w:p w:rsidR="00DF2753" w:rsidRDefault="00DF2753" w:rsidP="00DF2753">
            <w:pPr>
              <w:rPr>
                <w:lang w:val="en-US"/>
              </w:rPr>
            </w:pPr>
            <w:r>
              <w:rPr>
                <w:lang w:val="en-US"/>
              </w:rPr>
              <w:t>Will start to process all highlighted families. The number of families to be processed is shown in brackets. After completion a ‘Finished’ Message will be displayed.</w:t>
            </w:r>
          </w:p>
        </w:tc>
      </w:tr>
    </w:tbl>
    <w:p w:rsidR="00DF2753" w:rsidRDefault="00DF2753" w:rsidP="00986755">
      <w:pPr>
        <w:rPr>
          <w:lang w:val="en-US"/>
        </w:rPr>
      </w:pPr>
    </w:p>
    <w:p w:rsidR="00DF2753" w:rsidRDefault="00DF2753" w:rsidP="008D3774">
      <w:pPr>
        <w:rPr>
          <w:lang w:val="en-US"/>
        </w:rPr>
        <w:sectPr w:rsidR="00DF2753" w:rsidSect="009D3C9A">
          <w:headerReference w:type="first" r:id="rId34"/>
          <w:pgSz w:w="11907" w:h="16840" w:code="9"/>
          <w:pgMar w:top="1600" w:right="1134" w:bottom="1000" w:left="1361" w:header="1080" w:footer="240" w:gutter="0"/>
          <w:cols w:space="708"/>
          <w:titlePg/>
          <w:docGrid w:linePitch="360"/>
        </w:sectPr>
      </w:pPr>
    </w:p>
    <w:p w:rsidR="00DF2753" w:rsidRPr="00DF2753" w:rsidRDefault="00DF2753" w:rsidP="00DF2753">
      <w:pPr>
        <w:pStyle w:val="Heading1"/>
        <w:numPr>
          <w:ilvl w:val="0"/>
          <w:numId w:val="31"/>
        </w:numPr>
        <w:rPr>
          <w:lang w:val="en-US"/>
        </w:rPr>
      </w:pPr>
      <w:r>
        <w:rPr>
          <w:szCs w:val="18"/>
          <w:lang w:val="en-US"/>
        </w:rPr>
        <w:lastRenderedPageBreak/>
        <w:t xml:space="preserve">Add Shared Parameter </w:t>
      </w:r>
      <w:r w:rsidRPr="00DF2753">
        <w:rPr>
          <w:lang w:val="en-US"/>
        </w:rPr>
        <w:t>- PReface</w:t>
      </w:r>
    </w:p>
    <w:p w:rsidR="00DF2753" w:rsidRDefault="00DF2753" w:rsidP="00DF2753">
      <w:pPr>
        <w:rPr>
          <w:lang w:val="en-US"/>
        </w:rPr>
      </w:pPr>
    </w:p>
    <w:p w:rsidR="00DF2753" w:rsidRDefault="00DF2753" w:rsidP="00DF2753">
      <w:pPr>
        <w:rPr>
          <w:lang w:val="en-US"/>
        </w:rPr>
      </w:pPr>
      <w:r>
        <w:rPr>
          <w:lang w:val="en-US"/>
        </w:rPr>
        <w:t>The ‘Add Shared Parameter’ app can be used in 2 scenarios: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624175" w:rsidTr="00624175">
        <w:tc>
          <w:tcPr>
            <w:tcW w:w="4814" w:type="dxa"/>
          </w:tcPr>
          <w:p w:rsidR="00624175" w:rsidRDefault="00624175" w:rsidP="00DF2753">
            <w:pPr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4814" w:type="dxa"/>
          </w:tcPr>
          <w:p w:rsidR="00624175" w:rsidRDefault="00624175" w:rsidP="00DF2753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</w:tr>
      <w:tr w:rsidR="00624175" w:rsidTr="00624175">
        <w:tc>
          <w:tcPr>
            <w:tcW w:w="4814" w:type="dxa"/>
          </w:tcPr>
          <w:p w:rsidR="00624175" w:rsidRPr="00624175" w:rsidRDefault="00624175" w:rsidP="0062417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624175">
              <w:rPr>
                <w:lang w:val="en-US"/>
              </w:rPr>
              <w:t>add parameters to an open family file</w:t>
            </w:r>
          </w:p>
        </w:tc>
        <w:tc>
          <w:tcPr>
            <w:tcW w:w="4814" w:type="dxa"/>
          </w:tcPr>
          <w:p w:rsid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>Only available when app is started in a Revit Family File</w:t>
            </w:r>
          </w:p>
        </w:tc>
      </w:tr>
      <w:tr w:rsidR="00624175" w:rsidTr="00624175">
        <w:tc>
          <w:tcPr>
            <w:tcW w:w="4814" w:type="dxa"/>
          </w:tcPr>
          <w:p w:rsidR="00624175" w:rsidRPr="00624175" w:rsidRDefault="00624175" w:rsidP="0062417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624175">
              <w:rPr>
                <w:lang w:val="en-US"/>
              </w:rPr>
              <w:t>add the same parameters to multiple families</w:t>
            </w:r>
          </w:p>
        </w:tc>
        <w:tc>
          <w:tcPr>
            <w:tcW w:w="4814" w:type="dxa"/>
          </w:tcPr>
          <w:p w:rsidR="00624175" w:rsidRDefault="00624175" w:rsidP="00DF2753">
            <w:pPr>
              <w:rPr>
                <w:lang w:val="en-US"/>
              </w:rPr>
            </w:pPr>
            <w:r>
              <w:rPr>
                <w:lang w:val="en-US"/>
              </w:rPr>
              <w:t>Only available when app is started in a Revit Project file</w:t>
            </w:r>
          </w:p>
        </w:tc>
      </w:tr>
    </w:tbl>
    <w:p w:rsidR="00624175" w:rsidRPr="00624175" w:rsidRDefault="00624175" w:rsidP="00624175">
      <w:pPr>
        <w:rPr>
          <w:lang w:val="en-US"/>
        </w:rPr>
      </w:pPr>
    </w:p>
    <w:p w:rsidR="00624175" w:rsidRDefault="00624175" w:rsidP="00624175">
      <w:pPr>
        <w:pStyle w:val="Heading1"/>
        <w:numPr>
          <w:ilvl w:val="0"/>
          <w:numId w:val="31"/>
        </w:numPr>
        <w:rPr>
          <w:lang w:val="en-US"/>
        </w:rPr>
      </w:pPr>
      <w:r>
        <w:rPr>
          <w:szCs w:val="18"/>
          <w:lang w:val="en-US"/>
        </w:rPr>
        <w:t xml:space="preserve">Add Shared Parameter </w:t>
      </w:r>
      <w:r>
        <w:rPr>
          <w:lang w:val="en-US"/>
        </w:rPr>
        <w:t>–</w:t>
      </w:r>
      <w:r w:rsidRPr="00DF2753">
        <w:rPr>
          <w:lang w:val="en-US"/>
        </w:rPr>
        <w:t xml:space="preserve"> </w:t>
      </w:r>
      <w:r>
        <w:rPr>
          <w:lang w:val="en-US"/>
        </w:rPr>
        <w:t>User Interface</w:t>
      </w:r>
    </w:p>
    <w:p w:rsidR="00624175" w:rsidRDefault="00624175" w:rsidP="00624175">
      <w:pPr>
        <w:rPr>
          <w:lang w:val="en-US"/>
        </w:rPr>
      </w:pPr>
    </w:p>
    <w:p w:rsidR="00624175" w:rsidRDefault="00624175" w:rsidP="00624175">
      <w:pPr>
        <w:rPr>
          <w:lang w:val="en-US"/>
        </w:rPr>
      </w:pPr>
      <w:r>
        <w:rPr>
          <w:noProof/>
        </w:rPr>
        <w:drawing>
          <wp:inline distT="0" distB="0" distL="0" distR="0">
            <wp:extent cx="5976620" cy="2517140"/>
            <wp:effectExtent l="19050" t="0" r="5080" b="0"/>
            <wp:docPr id="33" name="Picture 32" descr="GUI-AddSharedparamterToFamily-Main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AddSharedparamterToFamily-Main-doc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7669"/>
      </w:tblGrid>
      <w:tr w:rsidR="00624175" w:rsidTr="00E848D1">
        <w:tc>
          <w:tcPr>
            <w:tcW w:w="1959" w:type="dxa"/>
          </w:tcPr>
          <w:p w:rsid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>1 – Shared Parameter File</w:t>
            </w:r>
          </w:p>
        </w:tc>
        <w:tc>
          <w:tcPr>
            <w:tcW w:w="7669" w:type="dxa"/>
          </w:tcPr>
          <w:p w:rsidR="00624175" w:rsidRDefault="00624175" w:rsidP="00E848D1">
            <w:pPr>
              <w:rPr>
                <w:lang w:val="en-US"/>
              </w:rPr>
            </w:pPr>
            <w:r>
              <w:rPr>
                <w:lang w:val="en-US"/>
              </w:rPr>
              <w:t>The file path to the shared parameter file</w:t>
            </w:r>
          </w:p>
        </w:tc>
      </w:tr>
      <w:tr w:rsidR="00624175" w:rsidTr="00E848D1">
        <w:tc>
          <w:tcPr>
            <w:tcW w:w="1959" w:type="dxa"/>
          </w:tcPr>
          <w:p w:rsid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>2/4 – Open file dialogue</w:t>
            </w:r>
          </w:p>
        </w:tc>
        <w:tc>
          <w:tcPr>
            <w:tcW w:w="7669" w:type="dxa"/>
          </w:tcPr>
          <w:p w:rsidR="00624175" w:rsidRDefault="00624175" w:rsidP="00E848D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an open file dialogue where the user can select the file required </w:t>
            </w:r>
          </w:p>
        </w:tc>
      </w:tr>
      <w:tr w:rsidR="00624175" w:rsidTr="00E848D1">
        <w:tc>
          <w:tcPr>
            <w:tcW w:w="1959" w:type="dxa"/>
          </w:tcPr>
          <w:p w:rsid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>3  – Parameter to Add File</w:t>
            </w:r>
          </w:p>
        </w:tc>
        <w:tc>
          <w:tcPr>
            <w:tcW w:w="7669" w:type="dxa"/>
          </w:tcPr>
          <w:p w:rsidR="00624175" w:rsidRDefault="00624175" w:rsidP="00E848D1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simple text file describing: </w:t>
            </w:r>
          </w:p>
          <w:p w:rsidR="00624175" w:rsidRDefault="00624175" w:rsidP="0062417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624175">
              <w:rPr>
                <w:lang w:val="en-US"/>
              </w:rPr>
              <w:t>which parameter is to be a</w:t>
            </w:r>
            <w:r>
              <w:rPr>
                <w:lang w:val="en-US"/>
              </w:rPr>
              <w:t>dded</w:t>
            </w:r>
          </w:p>
          <w:p w:rsidR="00624175" w:rsidRDefault="00624175" w:rsidP="0062417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what category to add it under</w:t>
            </w:r>
          </w:p>
          <w:p w:rsidR="00624175" w:rsidRDefault="00624175" w:rsidP="0062417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whether it is a type or instance parameter</w:t>
            </w:r>
          </w:p>
          <w:p w:rsidR="00624175" w:rsidRP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>For more details on this file refer to section 3</w:t>
            </w:r>
          </w:p>
        </w:tc>
      </w:tr>
      <w:tr w:rsidR="00624175" w:rsidTr="00E848D1">
        <w:tc>
          <w:tcPr>
            <w:tcW w:w="1959" w:type="dxa"/>
          </w:tcPr>
          <w:p w:rsid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gramStart"/>
            <w:r>
              <w:rPr>
                <w:lang w:val="en-US"/>
              </w:rPr>
              <w:t>Batch</w:t>
            </w:r>
            <w:proofErr w:type="gramEnd"/>
            <w:r>
              <w:rPr>
                <w:lang w:val="en-US"/>
              </w:rPr>
              <w:t>…</w:t>
            </w:r>
          </w:p>
        </w:tc>
        <w:tc>
          <w:tcPr>
            <w:tcW w:w="7669" w:type="dxa"/>
          </w:tcPr>
          <w:p w:rsidR="00624175" w:rsidRDefault="00624175" w:rsidP="00E848D1">
            <w:pPr>
              <w:rPr>
                <w:lang w:val="en-US"/>
              </w:rPr>
            </w:pPr>
            <w:r>
              <w:rPr>
                <w:lang w:val="en-US"/>
              </w:rPr>
              <w:t>This option is only available when the app is started in a project file (not a family file).</w:t>
            </w:r>
          </w:p>
        </w:tc>
      </w:tr>
      <w:tr w:rsidR="00624175" w:rsidTr="00E848D1">
        <w:tc>
          <w:tcPr>
            <w:tcW w:w="1959" w:type="dxa"/>
          </w:tcPr>
          <w:p w:rsid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>6 – Enable Batch processing</w:t>
            </w:r>
          </w:p>
        </w:tc>
        <w:tc>
          <w:tcPr>
            <w:tcW w:w="7669" w:type="dxa"/>
          </w:tcPr>
          <w:p w:rsid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>Check this box if you need to add the same shared parameters to multiple families.</w:t>
            </w:r>
          </w:p>
        </w:tc>
      </w:tr>
      <w:tr w:rsidR="00624175" w:rsidTr="00E848D1">
        <w:tc>
          <w:tcPr>
            <w:tcW w:w="1959" w:type="dxa"/>
          </w:tcPr>
          <w:p w:rsidR="00624175" w:rsidRDefault="00624175" w:rsidP="00624175">
            <w:pPr>
              <w:rPr>
                <w:lang w:val="en-US"/>
              </w:rPr>
            </w:pPr>
            <w:r>
              <w:rPr>
                <w:lang w:val="en-US"/>
              </w:rPr>
              <w:t>7 – Folder Path</w:t>
            </w:r>
          </w:p>
        </w:tc>
        <w:tc>
          <w:tcPr>
            <w:tcW w:w="7669" w:type="dxa"/>
          </w:tcPr>
          <w:p w:rsidR="00624175" w:rsidRDefault="00624175" w:rsidP="00003739">
            <w:pPr>
              <w:rPr>
                <w:lang w:val="en-US"/>
              </w:rPr>
            </w:pPr>
            <w:r>
              <w:rPr>
                <w:lang w:val="en-US"/>
              </w:rPr>
              <w:t xml:space="preserve">Path to folder containing all families </w:t>
            </w:r>
            <w:r w:rsidR="00003739">
              <w:rPr>
                <w:lang w:val="en-US"/>
              </w:rPr>
              <w:t>which require parameters to be added to. It can directly be copied and paste from windows explorer.</w:t>
            </w:r>
          </w:p>
        </w:tc>
      </w:tr>
      <w:tr w:rsidR="00003739" w:rsidTr="00E848D1">
        <w:tc>
          <w:tcPr>
            <w:tcW w:w="1959" w:type="dxa"/>
          </w:tcPr>
          <w:p w:rsidR="00003739" w:rsidRDefault="00003739" w:rsidP="00624175">
            <w:pPr>
              <w:rPr>
                <w:lang w:val="en-US"/>
              </w:rPr>
            </w:pPr>
            <w:r>
              <w:rPr>
                <w:lang w:val="en-US"/>
              </w:rPr>
              <w:t>8 – Browse to Folder</w:t>
            </w:r>
          </w:p>
        </w:tc>
        <w:tc>
          <w:tcPr>
            <w:tcW w:w="7669" w:type="dxa"/>
          </w:tcPr>
          <w:p w:rsidR="00003739" w:rsidRDefault="00003739" w:rsidP="00003739">
            <w:pPr>
              <w:rPr>
                <w:lang w:val="en-US"/>
              </w:rPr>
            </w:pPr>
            <w:r>
              <w:rPr>
                <w:lang w:val="en-US"/>
              </w:rPr>
              <w:t>Opens a browse to folder dialogue.</w:t>
            </w:r>
          </w:p>
        </w:tc>
      </w:tr>
      <w:tr w:rsidR="00003739" w:rsidTr="00E848D1">
        <w:tc>
          <w:tcPr>
            <w:tcW w:w="1959" w:type="dxa"/>
          </w:tcPr>
          <w:p w:rsidR="00003739" w:rsidRDefault="00003739" w:rsidP="00624175">
            <w:pPr>
              <w:rPr>
                <w:lang w:val="en-US"/>
              </w:rPr>
            </w:pPr>
            <w:r>
              <w:rPr>
                <w:lang w:val="en-US"/>
              </w:rPr>
              <w:t>9 - Cancel</w:t>
            </w:r>
          </w:p>
        </w:tc>
        <w:tc>
          <w:tcPr>
            <w:tcW w:w="7669" w:type="dxa"/>
          </w:tcPr>
          <w:p w:rsidR="00003739" w:rsidRDefault="00003739" w:rsidP="00003739">
            <w:pPr>
              <w:rPr>
                <w:lang w:val="en-US"/>
              </w:rPr>
            </w:pPr>
            <w:r>
              <w:rPr>
                <w:lang w:val="en-US"/>
              </w:rPr>
              <w:t>Cancels any user input and returns to Revit</w:t>
            </w:r>
          </w:p>
        </w:tc>
      </w:tr>
      <w:tr w:rsidR="00624175" w:rsidTr="00E848D1">
        <w:tc>
          <w:tcPr>
            <w:tcW w:w="1959" w:type="dxa"/>
          </w:tcPr>
          <w:p w:rsidR="00624175" w:rsidRDefault="00003739" w:rsidP="000037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  <w:r w:rsidR="00624175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Add</w:t>
            </w:r>
          </w:p>
        </w:tc>
        <w:tc>
          <w:tcPr>
            <w:tcW w:w="7669" w:type="dxa"/>
          </w:tcPr>
          <w:p w:rsidR="00624175" w:rsidRDefault="00624175" w:rsidP="00003739">
            <w:pPr>
              <w:rPr>
                <w:lang w:val="en-US"/>
              </w:rPr>
            </w:pPr>
            <w:r>
              <w:rPr>
                <w:lang w:val="en-US"/>
              </w:rPr>
              <w:t>Will</w:t>
            </w:r>
            <w:r w:rsidR="00003739">
              <w:rPr>
                <w:lang w:val="en-US"/>
              </w:rPr>
              <w:t xml:space="preserve"> add the shared parameters to family file open or batch process families in selected folder.</w:t>
            </w:r>
          </w:p>
        </w:tc>
      </w:tr>
    </w:tbl>
    <w:p w:rsidR="00003739" w:rsidRDefault="00003739" w:rsidP="00003739">
      <w:pPr>
        <w:pStyle w:val="Heading1"/>
        <w:numPr>
          <w:ilvl w:val="0"/>
          <w:numId w:val="31"/>
        </w:numPr>
        <w:rPr>
          <w:lang w:val="en-US"/>
        </w:rPr>
      </w:pPr>
      <w:r>
        <w:rPr>
          <w:szCs w:val="18"/>
          <w:lang w:val="en-US"/>
        </w:rPr>
        <w:t xml:space="preserve">Add Shared Parameter </w:t>
      </w:r>
      <w:r>
        <w:rPr>
          <w:lang w:val="en-US"/>
        </w:rPr>
        <w:t>–</w:t>
      </w:r>
      <w:r w:rsidRPr="00DF2753">
        <w:rPr>
          <w:lang w:val="en-US"/>
        </w:rPr>
        <w:t xml:space="preserve"> </w:t>
      </w:r>
      <w:r>
        <w:rPr>
          <w:lang w:val="en-US"/>
        </w:rPr>
        <w:t>Parameter to Add file</w:t>
      </w:r>
    </w:p>
    <w:p w:rsidR="00003739" w:rsidRDefault="00003739" w:rsidP="00003739">
      <w:pPr>
        <w:rPr>
          <w:lang w:val="en-US"/>
        </w:rPr>
      </w:pPr>
      <w:r>
        <w:rPr>
          <w:lang w:val="en-US"/>
        </w:rPr>
        <w:t xml:space="preserve">This file contains on a </w:t>
      </w:r>
      <w:r w:rsidR="00EA3AE3">
        <w:rPr>
          <w:lang w:val="en-US"/>
        </w:rPr>
        <w:t>line by</w:t>
      </w:r>
      <w:r>
        <w:rPr>
          <w:lang w:val="en-US"/>
        </w:rPr>
        <w:t xml:space="preserve"> line base the following information:</w:t>
      </w:r>
      <w:r w:rsidR="00EA3AE3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1"/>
        <w:gridCol w:w="1721"/>
        <w:gridCol w:w="1954"/>
        <w:gridCol w:w="1721"/>
        <w:gridCol w:w="1971"/>
      </w:tblGrid>
      <w:tr w:rsidR="00EA3AE3" w:rsidTr="00EA3AE3">
        <w:tc>
          <w:tcPr>
            <w:tcW w:w="2261" w:type="dxa"/>
          </w:tcPr>
          <w:p w:rsidR="00EA3AE3" w:rsidRDefault="00EA3AE3" w:rsidP="00003739">
            <w:pPr>
              <w:rPr>
                <w:lang w:val="en-US"/>
              </w:rPr>
            </w:pPr>
            <w:r>
              <w:rPr>
                <w:lang w:val="en-US"/>
              </w:rPr>
              <w:t>Parameter Name</w:t>
            </w:r>
          </w:p>
        </w:tc>
        <w:tc>
          <w:tcPr>
            <w:tcW w:w="1721" w:type="dxa"/>
          </w:tcPr>
          <w:p w:rsidR="00EA3AE3" w:rsidRDefault="00EA3AE3" w:rsidP="00003739">
            <w:pPr>
              <w:rPr>
                <w:lang w:val="en-US"/>
              </w:rPr>
            </w:pPr>
            <w:r>
              <w:rPr>
                <w:lang w:val="en-US"/>
              </w:rPr>
              <w:t>&lt;tab&gt;</w:t>
            </w:r>
          </w:p>
        </w:tc>
        <w:tc>
          <w:tcPr>
            <w:tcW w:w="1954" w:type="dxa"/>
          </w:tcPr>
          <w:p w:rsidR="00EA3AE3" w:rsidRDefault="00EA3AE3" w:rsidP="00003739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721" w:type="dxa"/>
          </w:tcPr>
          <w:p w:rsidR="00EA3AE3" w:rsidRDefault="00EA3AE3" w:rsidP="00EA3AE3">
            <w:pPr>
              <w:rPr>
                <w:lang w:val="en-US"/>
              </w:rPr>
            </w:pPr>
            <w:r>
              <w:rPr>
                <w:lang w:val="en-US"/>
              </w:rPr>
              <w:t>&lt;tab&gt;</w:t>
            </w:r>
          </w:p>
        </w:tc>
        <w:tc>
          <w:tcPr>
            <w:tcW w:w="1971" w:type="dxa"/>
          </w:tcPr>
          <w:p w:rsidR="00EA3AE3" w:rsidRDefault="00EA3AE3" w:rsidP="00EA3AE3">
            <w:pPr>
              <w:rPr>
                <w:lang w:val="en-US"/>
              </w:rPr>
            </w:pPr>
            <w:r>
              <w:rPr>
                <w:lang w:val="en-US"/>
              </w:rPr>
              <w:t>Parameter type</w:t>
            </w:r>
          </w:p>
          <w:p w:rsidR="00EA3AE3" w:rsidRDefault="00EA3AE3" w:rsidP="00EA3AE3">
            <w:pPr>
              <w:rPr>
                <w:lang w:val="en-US"/>
              </w:rPr>
            </w:pPr>
            <w:r>
              <w:rPr>
                <w:lang w:val="en-US"/>
              </w:rPr>
              <w:t>true = instance parameter</w:t>
            </w:r>
          </w:p>
          <w:p w:rsidR="00EA3AE3" w:rsidRDefault="00EA3AE3" w:rsidP="00EA3AE3">
            <w:pPr>
              <w:rPr>
                <w:lang w:val="en-US"/>
              </w:rPr>
            </w:pPr>
            <w:r>
              <w:rPr>
                <w:lang w:val="en-US"/>
              </w:rPr>
              <w:t>false= type parameter</w:t>
            </w:r>
          </w:p>
        </w:tc>
      </w:tr>
      <w:tr w:rsidR="00EA3AE3" w:rsidTr="00EA3AE3">
        <w:tc>
          <w:tcPr>
            <w:tcW w:w="2261" w:type="dxa"/>
          </w:tcPr>
          <w:p w:rsidR="00EA3AE3" w:rsidRDefault="00EA3AE3" w:rsidP="00003739">
            <w:pPr>
              <w:rPr>
                <w:lang w:val="en-US"/>
              </w:rPr>
            </w:pPr>
            <w:r>
              <w:rPr>
                <w:lang w:val="en-US"/>
              </w:rPr>
              <w:t>Sample:</w:t>
            </w:r>
          </w:p>
        </w:tc>
        <w:tc>
          <w:tcPr>
            <w:tcW w:w="1721" w:type="dxa"/>
          </w:tcPr>
          <w:p w:rsidR="00EA3AE3" w:rsidRDefault="00EA3AE3" w:rsidP="00003739">
            <w:pPr>
              <w:rPr>
                <w:lang w:val="en-US"/>
              </w:rPr>
            </w:pPr>
          </w:p>
        </w:tc>
        <w:tc>
          <w:tcPr>
            <w:tcW w:w="1954" w:type="dxa"/>
          </w:tcPr>
          <w:p w:rsidR="00EA3AE3" w:rsidRDefault="00EA3AE3" w:rsidP="00003739">
            <w:pPr>
              <w:rPr>
                <w:lang w:val="en-US"/>
              </w:rPr>
            </w:pPr>
          </w:p>
        </w:tc>
        <w:tc>
          <w:tcPr>
            <w:tcW w:w="1721" w:type="dxa"/>
          </w:tcPr>
          <w:p w:rsidR="00EA3AE3" w:rsidRDefault="00EA3AE3" w:rsidP="00EA3AE3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EA3AE3" w:rsidRDefault="00EA3AE3" w:rsidP="00EA3AE3">
            <w:pPr>
              <w:rPr>
                <w:lang w:val="en-US"/>
              </w:rPr>
            </w:pPr>
          </w:p>
        </w:tc>
      </w:tr>
      <w:tr w:rsidR="00EA3AE3" w:rsidTr="00EA3AE3">
        <w:tc>
          <w:tcPr>
            <w:tcW w:w="2261" w:type="dxa"/>
          </w:tcPr>
          <w:p w:rsidR="00EA3AE3" w:rsidRPr="00EA3AE3" w:rsidRDefault="00EA3AE3" w:rsidP="00003739">
            <w:pPr>
              <w:rPr>
                <w:b/>
                <w:lang w:val="en-US"/>
              </w:rPr>
            </w:pPr>
            <w:proofErr w:type="spellStart"/>
            <w:r w:rsidRPr="00EA3AE3">
              <w:rPr>
                <w:b/>
                <w:lang w:val="en-US"/>
              </w:rPr>
              <w:t>WindowFrameMaterial</w:t>
            </w:r>
            <w:proofErr w:type="spellEnd"/>
          </w:p>
        </w:tc>
        <w:tc>
          <w:tcPr>
            <w:tcW w:w="1721" w:type="dxa"/>
          </w:tcPr>
          <w:p w:rsidR="00EA3AE3" w:rsidRPr="00EA3AE3" w:rsidRDefault="00EA3AE3" w:rsidP="00003739">
            <w:pPr>
              <w:rPr>
                <w:b/>
                <w:lang w:val="en-US"/>
              </w:rPr>
            </w:pPr>
          </w:p>
        </w:tc>
        <w:tc>
          <w:tcPr>
            <w:tcW w:w="1954" w:type="dxa"/>
          </w:tcPr>
          <w:p w:rsidR="00EA3AE3" w:rsidRPr="00EA3AE3" w:rsidRDefault="00EA3AE3" w:rsidP="00003739">
            <w:pPr>
              <w:rPr>
                <w:b/>
                <w:lang w:val="en-US"/>
              </w:rPr>
            </w:pPr>
            <w:r w:rsidRPr="00EA3AE3">
              <w:rPr>
                <w:b/>
                <w:lang w:val="en-US"/>
              </w:rPr>
              <w:t>PG_TEXT</w:t>
            </w:r>
          </w:p>
        </w:tc>
        <w:tc>
          <w:tcPr>
            <w:tcW w:w="1721" w:type="dxa"/>
          </w:tcPr>
          <w:p w:rsidR="00EA3AE3" w:rsidRPr="00EA3AE3" w:rsidRDefault="00EA3AE3" w:rsidP="00003739">
            <w:pPr>
              <w:rPr>
                <w:b/>
                <w:lang w:val="en-US"/>
              </w:rPr>
            </w:pPr>
          </w:p>
        </w:tc>
        <w:tc>
          <w:tcPr>
            <w:tcW w:w="1971" w:type="dxa"/>
          </w:tcPr>
          <w:p w:rsidR="00EA3AE3" w:rsidRPr="00EA3AE3" w:rsidRDefault="00EA3AE3" w:rsidP="00003739">
            <w:pPr>
              <w:rPr>
                <w:b/>
                <w:lang w:val="en-US"/>
              </w:rPr>
            </w:pPr>
            <w:r w:rsidRPr="00EA3AE3">
              <w:rPr>
                <w:b/>
                <w:lang w:val="en-US"/>
              </w:rPr>
              <w:t>false</w:t>
            </w:r>
          </w:p>
        </w:tc>
      </w:tr>
    </w:tbl>
    <w:p w:rsidR="00003739" w:rsidRPr="00003739" w:rsidRDefault="00003739" w:rsidP="00003739">
      <w:pPr>
        <w:rPr>
          <w:lang w:val="en-US"/>
        </w:rPr>
      </w:pPr>
    </w:p>
    <w:p w:rsidR="00624175" w:rsidRDefault="00EA3AE3" w:rsidP="00624175">
      <w:pPr>
        <w:rPr>
          <w:lang w:val="en-US"/>
        </w:rPr>
      </w:pPr>
      <w:r>
        <w:rPr>
          <w:lang w:val="en-US"/>
        </w:rPr>
        <w:t>The app supports the following Categories only: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EA3AE3" w:rsidTr="00EA3AE3"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PG_LENGTH</w:t>
            </w:r>
          </w:p>
        </w:tc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PG_CONSTRAINTS</w:t>
            </w:r>
          </w:p>
        </w:tc>
      </w:tr>
      <w:tr w:rsidR="00EA3AE3" w:rsidTr="00EA3AE3"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PG_VISIBILITY</w:t>
            </w:r>
          </w:p>
        </w:tc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PG_MATERIALS</w:t>
            </w:r>
          </w:p>
        </w:tc>
      </w:tr>
      <w:tr w:rsidR="00EA3AE3" w:rsidTr="00EA3AE3"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PG_DATA</w:t>
            </w:r>
          </w:p>
        </w:tc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PG_GRAPHICS</w:t>
            </w:r>
          </w:p>
        </w:tc>
      </w:tr>
      <w:tr w:rsidR="00EA3AE3" w:rsidTr="00EA3AE3"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PG_GENERAL</w:t>
            </w:r>
          </w:p>
        </w:tc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PG_GEOMETRY</w:t>
            </w:r>
            <w:r>
              <w:rPr>
                <w:lang w:val="en-US"/>
              </w:rPr>
              <w:t xml:space="preserve"> (</w:t>
            </w:r>
            <w:r w:rsidRPr="00EA3AE3">
              <w:rPr>
                <w:lang w:val="en-US"/>
              </w:rPr>
              <w:t>(Dimensions category in Revit User interface</w:t>
            </w:r>
            <w:r>
              <w:rPr>
                <w:lang w:val="en-US"/>
              </w:rPr>
              <w:t>)</w:t>
            </w:r>
          </w:p>
        </w:tc>
      </w:tr>
      <w:tr w:rsidR="00EA3AE3" w:rsidTr="00EA3AE3"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PG_ARE</w:t>
            </w:r>
            <w:r>
              <w:rPr>
                <w:lang w:val="en-US"/>
              </w:rPr>
              <w:t>A</w:t>
            </w:r>
          </w:p>
        </w:tc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PG_IDENTITY_DATA</w:t>
            </w:r>
          </w:p>
        </w:tc>
      </w:tr>
      <w:tr w:rsidR="00EA3AE3" w:rsidTr="00EA3AE3"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PG_ANALYTICAL_MODEL</w:t>
            </w:r>
          </w:p>
        </w:tc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</w:p>
        </w:tc>
      </w:tr>
      <w:tr w:rsidR="00EA3AE3" w:rsidTr="00EA3AE3"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PG_ENERGY_ANALYSIS</w:t>
            </w:r>
          </w:p>
        </w:tc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</w:p>
        </w:tc>
      </w:tr>
      <w:tr w:rsidR="00EA3AE3" w:rsidTr="00EA3AE3"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  <w:r w:rsidRPr="00EA3AE3">
              <w:rPr>
                <w:lang w:val="en-US"/>
              </w:rPr>
              <w:t>PG_TEXT</w:t>
            </w:r>
          </w:p>
        </w:tc>
        <w:tc>
          <w:tcPr>
            <w:tcW w:w="4814" w:type="dxa"/>
          </w:tcPr>
          <w:p w:rsidR="00EA3AE3" w:rsidRDefault="00EA3AE3" w:rsidP="00624175">
            <w:pPr>
              <w:rPr>
                <w:lang w:val="en-US"/>
              </w:rPr>
            </w:pPr>
          </w:p>
        </w:tc>
      </w:tr>
    </w:tbl>
    <w:p w:rsidR="00EA3AE3" w:rsidRDefault="00EA3AE3" w:rsidP="00624175">
      <w:pPr>
        <w:rPr>
          <w:lang w:val="en-US"/>
        </w:rPr>
      </w:pPr>
    </w:p>
    <w:p w:rsidR="00624175" w:rsidRPr="00624175" w:rsidRDefault="00624175" w:rsidP="00624175">
      <w:pPr>
        <w:rPr>
          <w:lang w:val="en-US"/>
        </w:rPr>
      </w:pPr>
    </w:p>
    <w:p w:rsidR="003F389C" w:rsidRPr="008D3774" w:rsidRDefault="003F389C" w:rsidP="008D3774">
      <w:pPr>
        <w:rPr>
          <w:lang w:val="en-US"/>
        </w:rPr>
      </w:pPr>
    </w:p>
    <w:sectPr w:rsidR="003F389C" w:rsidRPr="008D3774" w:rsidSect="009D3C9A">
      <w:headerReference w:type="first" r:id="rId36"/>
      <w:pgSz w:w="11907" w:h="16840" w:code="9"/>
      <w:pgMar w:top="1600" w:right="1134" w:bottom="1000" w:left="1361" w:header="1080" w:footer="2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76E" w:rsidRDefault="00EF176E">
      <w:r>
        <w:separator/>
      </w:r>
    </w:p>
  </w:endnote>
  <w:endnote w:type="continuationSeparator" w:id="0">
    <w:p w:rsidR="00EF176E" w:rsidRDefault="00EF1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0F" w:usb1="10002042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46 LtIt">
    <w:panose1 w:val="020B0403020202090204"/>
    <w:charset w:val="00"/>
    <w:family w:val="swiss"/>
    <w:pitch w:val="variable"/>
    <w:sig w:usb0="8000008F" w:usb1="10002042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6E" w:rsidRPr="00663CC9" w:rsidRDefault="00334AD9" w:rsidP="00671516">
    <w:pPr>
      <w:pStyle w:val="Footer"/>
      <w:spacing w:before="120"/>
      <w:rPr>
        <w:snapToGrid w:val="0"/>
        <w:sz w:val="12"/>
        <w:szCs w:val="12"/>
      </w:rPr>
    </w:pPr>
    <w:fldSimple w:instr=" DOCPROPERTY  BVN_JobNumber  \* MERGEFORMAT ">
      <w:r w:rsidR="00DC60DD" w:rsidRPr="00DC60DD">
        <w:rPr>
          <w:bCs/>
          <w:snapToGrid w:val="0"/>
          <w:sz w:val="12"/>
          <w:szCs w:val="12"/>
          <w:lang w:val="en-US"/>
        </w:rPr>
        <w:t xml:space="preserve"> </w:t>
      </w:r>
    </w:fldSimple>
    <w:r w:rsidR="00EF176E" w:rsidRPr="00663CC9">
      <w:rPr>
        <w:snapToGrid w:val="0"/>
        <w:sz w:val="12"/>
        <w:szCs w:val="12"/>
      </w:rPr>
      <w:t xml:space="preserve">  </w:t>
    </w:r>
    <w:r>
      <w:fldChar w:fldCharType="begin"/>
    </w:r>
    <w:r w:rsidR="00ED4522">
      <w:instrText xml:space="preserve"> DOCPROPERTY  BVN_FileNumberAbbreviated  \* MERGEFORMAT </w:instrText>
    </w:r>
    <w:r>
      <w:fldChar w:fldCharType="end"/>
    </w:r>
    <w:r w:rsidR="00EF176E" w:rsidRPr="00663CC9">
      <w:rPr>
        <w:snapToGrid w:val="0"/>
        <w:sz w:val="12"/>
        <w:szCs w:val="12"/>
      </w:rPr>
      <w:t xml:space="preserve">  </w:t>
    </w:r>
    <w:r w:rsidRPr="00663CC9">
      <w:rPr>
        <w:snapToGrid w:val="0"/>
        <w:sz w:val="12"/>
        <w:szCs w:val="12"/>
      </w:rPr>
      <w:fldChar w:fldCharType="begin"/>
    </w:r>
    <w:r w:rsidR="00EF176E" w:rsidRPr="00663CC9">
      <w:rPr>
        <w:snapToGrid w:val="0"/>
        <w:sz w:val="12"/>
        <w:szCs w:val="12"/>
      </w:rPr>
      <w:instrText xml:space="preserve"> FILENAME  \p </w:instrText>
    </w:r>
    <w:r w:rsidRPr="00663CC9">
      <w:rPr>
        <w:snapToGrid w:val="0"/>
        <w:sz w:val="12"/>
        <w:szCs w:val="12"/>
      </w:rPr>
      <w:fldChar w:fldCharType="separate"/>
    </w:r>
    <w:r w:rsidR="00DC60DD">
      <w:rPr>
        <w:noProof/>
        <w:snapToGrid w:val="0"/>
        <w:sz w:val="12"/>
        <w:szCs w:val="12"/>
      </w:rPr>
      <w:t>C:\temp\Jan\C_Sharp_Projects\REVIT 2013\Revit_AddIns\Documentation\How to's Family apps.docx</w:t>
    </w:r>
    <w:r w:rsidRPr="00663CC9">
      <w:rPr>
        <w:snapToGrid w:val="0"/>
        <w:sz w:val="12"/>
        <w:szCs w:val="1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6E" w:rsidRPr="00EA308D" w:rsidRDefault="00334AD9" w:rsidP="00671516">
    <w:pPr>
      <w:pStyle w:val="Footer"/>
      <w:spacing w:before="120"/>
      <w:rPr>
        <w:rFonts w:ascii="Helvetica" w:hAnsi="Helvetica"/>
        <w:snapToGrid w:val="0"/>
        <w:sz w:val="12"/>
        <w:szCs w:val="12"/>
      </w:rPr>
    </w:pPr>
    <w:fldSimple w:instr=" DOCPROPERTY  BVN_JobNumber  \* MERGEFORMAT ">
      <w:r w:rsidR="00DC60DD" w:rsidRPr="00DC60DD">
        <w:rPr>
          <w:rFonts w:ascii="Helvetica" w:hAnsi="Helvetica"/>
          <w:bCs/>
          <w:snapToGrid w:val="0"/>
          <w:sz w:val="12"/>
          <w:szCs w:val="12"/>
          <w:lang w:val="en-US"/>
        </w:rPr>
        <w:t xml:space="preserve"> </w:t>
      </w:r>
    </w:fldSimple>
    <w:r w:rsidR="00EF176E" w:rsidRPr="00EA308D">
      <w:rPr>
        <w:rFonts w:ascii="Helvetica" w:hAnsi="Helvetica"/>
        <w:snapToGrid w:val="0"/>
        <w:sz w:val="12"/>
        <w:szCs w:val="12"/>
      </w:rPr>
      <w:t xml:space="preserve">  </w:t>
    </w:r>
    <w:r>
      <w:fldChar w:fldCharType="begin"/>
    </w:r>
    <w:r w:rsidR="00ED4522">
      <w:instrText xml:space="preserve"> DOCPROPERTY  BVN_FileNumberAbbreviated  \* MERGEFORMAT </w:instrText>
    </w:r>
    <w:r>
      <w:fldChar w:fldCharType="end"/>
    </w:r>
    <w:r w:rsidR="00EF176E" w:rsidRPr="00EA308D">
      <w:rPr>
        <w:rFonts w:ascii="Helvetica" w:hAnsi="Helvetica"/>
        <w:snapToGrid w:val="0"/>
        <w:sz w:val="12"/>
        <w:szCs w:val="12"/>
      </w:rPr>
      <w:t xml:space="preserve">  </w:t>
    </w:r>
    <w:r w:rsidRPr="00EA308D">
      <w:rPr>
        <w:rFonts w:ascii="Helvetica" w:hAnsi="Helvetica"/>
        <w:snapToGrid w:val="0"/>
        <w:sz w:val="12"/>
        <w:szCs w:val="12"/>
      </w:rPr>
      <w:fldChar w:fldCharType="begin"/>
    </w:r>
    <w:r w:rsidR="00EF176E" w:rsidRPr="00EA308D">
      <w:rPr>
        <w:rFonts w:ascii="Helvetica" w:hAnsi="Helvetica"/>
        <w:snapToGrid w:val="0"/>
        <w:sz w:val="12"/>
        <w:szCs w:val="12"/>
      </w:rPr>
      <w:instrText xml:space="preserve"> FILENAME  \p </w:instrText>
    </w:r>
    <w:r w:rsidRPr="00EA308D">
      <w:rPr>
        <w:rFonts w:ascii="Helvetica" w:hAnsi="Helvetica"/>
        <w:snapToGrid w:val="0"/>
        <w:sz w:val="12"/>
        <w:szCs w:val="12"/>
      </w:rPr>
      <w:fldChar w:fldCharType="separate"/>
    </w:r>
    <w:r w:rsidR="00DC60DD">
      <w:rPr>
        <w:rFonts w:ascii="Helvetica" w:hAnsi="Helvetica"/>
        <w:noProof/>
        <w:snapToGrid w:val="0"/>
        <w:sz w:val="12"/>
        <w:szCs w:val="12"/>
      </w:rPr>
      <w:t>C:\temp\Jan\C_Sharp_Projects\REVIT 2013\Revit_AddIns\Documentation\How to's Family apps.docx</w:t>
    </w:r>
    <w:r w:rsidRPr="00EA308D">
      <w:rPr>
        <w:rFonts w:ascii="Helvetica" w:hAnsi="Helvetica"/>
        <w:snapToGrid w:val="0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76E" w:rsidRDefault="00EF176E">
      <w:r>
        <w:separator/>
      </w:r>
    </w:p>
  </w:footnote>
  <w:footnote w:type="continuationSeparator" w:id="0">
    <w:p w:rsidR="00EF176E" w:rsidRDefault="00EF17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7" w:type="dxa"/>
      <w:tblLayout w:type="fixed"/>
      <w:tblCellMar>
        <w:left w:w="0" w:type="dxa"/>
        <w:right w:w="0" w:type="dxa"/>
      </w:tblCellMar>
      <w:tblLook w:val="01E0"/>
    </w:tblPr>
    <w:tblGrid>
      <w:gridCol w:w="7495"/>
      <w:gridCol w:w="2082"/>
    </w:tblGrid>
    <w:tr w:rsidR="00EF176E" w:rsidRPr="00663CC9" w:rsidTr="002641FD">
      <w:trPr>
        <w:cantSplit/>
        <w:trHeight w:hRule="exact" w:val="952"/>
      </w:trPr>
      <w:tc>
        <w:tcPr>
          <w:tcW w:w="7495" w:type="dxa"/>
        </w:tcPr>
        <w:p w:rsidR="00EF176E" w:rsidRPr="00663CC9" w:rsidRDefault="0039361A" w:rsidP="004B52C6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-459105</wp:posOffset>
                </wp:positionV>
                <wp:extent cx="1473200" cy="796925"/>
                <wp:effectExtent l="19050" t="0" r="0" b="0"/>
                <wp:wrapNone/>
                <wp:docPr id="26" name="Picture 26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D3774">
            <w:rPr>
              <w:szCs w:val="18"/>
            </w:rPr>
            <w:t>Revit - Family Apps</w:t>
          </w:r>
        </w:p>
      </w:tc>
      <w:tc>
        <w:tcPr>
          <w:tcW w:w="2082" w:type="dxa"/>
        </w:tcPr>
        <w:p w:rsidR="00EF176E" w:rsidRPr="00663CC9" w:rsidRDefault="00EF176E" w:rsidP="0002762A">
          <w:pPr>
            <w:pStyle w:val="Header"/>
            <w:rPr>
              <w:szCs w:val="18"/>
            </w:rPr>
          </w:pPr>
        </w:p>
      </w:tc>
    </w:tr>
    <w:tr w:rsidR="00EF176E" w:rsidRPr="00663CC9" w:rsidTr="002641FD">
      <w:trPr>
        <w:cantSplit/>
        <w:trHeight w:val="338"/>
      </w:trPr>
      <w:tc>
        <w:tcPr>
          <w:tcW w:w="7495" w:type="dxa"/>
          <w:tcBorders>
            <w:top w:val="single" w:sz="2" w:space="0" w:color="auto"/>
          </w:tcBorders>
        </w:tcPr>
        <w:p w:rsidR="00EF176E" w:rsidRPr="00663CC9" w:rsidRDefault="00EF176E" w:rsidP="00194B44">
          <w:pPr>
            <w:pStyle w:val="Header"/>
            <w:spacing w:after="240"/>
            <w:rPr>
              <w:szCs w:val="18"/>
            </w:rPr>
          </w:pPr>
        </w:p>
      </w:tc>
      <w:tc>
        <w:tcPr>
          <w:tcW w:w="2082" w:type="dxa"/>
          <w:tcBorders>
            <w:top w:val="single" w:sz="2" w:space="0" w:color="auto"/>
          </w:tcBorders>
        </w:tcPr>
        <w:p w:rsidR="00EF176E" w:rsidRPr="00663CC9" w:rsidRDefault="00EF176E" w:rsidP="00194B44">
          <w:pPr>
            <w:pStyle w:val="Header"/>
            <w:spacing w:after="240"/>
            <w:rPr>
              <w:szCs w:val="18"/>
            </w:rPr>
          </w:pPr>
        </w:p>
      </w:tc>
    </w:tr>
  </w:tbl>
  <w:p w:rsidR="00EF176E" w:rsidRPr="00663CC9" w:rsidRDefault="00EF176E" w:rsidP="00AA34CB">
    <w:pPr>
      <w:pStyle w:val="Header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828"/>
      <w:gridCol w:w="5800"/>
    </w:tblGrid>
    <w:tr w:rsidR="000934E5" w:rsidTr="005662D3">
      <w:tc>
        <w:tcPr>
          <w:tcW w:w="3828" w:type="dxa"/>
        </w:tcPr>
        <w:p w:rsidR="000934E5" w:rsidRDefault="000934E5" w:rsidP="005662D3">
          <w:pPr>
            <w:pStyle w:val="Header"/>
            <w:rPr>
              <w:szCs w:val="18"/>
            </w:rPr>
          </w:pPr>
          <w:r>
            <w:rPr>
              <w:szCs w:val="18"/>
            </w:rPr>
            <w:t>How To – Merger App</w:t>
          </w:r>
        </w:p>
      </w:tc>
      <w:tc>
        <w:tcPr>
          <w:tcW w:w="5800" w:type="dxa"/>
        </w:tcPr>
        <w:p w:rsidR="000934E5" w:rsidRDefault="000934E5" w:rsidP="005662D3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-400685</wp:posOffset>
                </wp:positionV>
                <wp:extent cx="1473200" cy="796925"/>
                <wp:effectExtent l="19050" t="0" r="0" b="0"/>
                <wp:wrapNone/>
                <wp:docPr id="6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Cs w:val="18"/>
            </w:rPr>
            <w:drawing>
              <wp:inline distT="0" distB="0" distL="0" distR="0">
                <wp:extent cx="457264" cy="496179"/>
                <wp:effectExtent l="19050" t="0" r="0" b="0"/>
                <wp:docPr id="12" name="Picture 3" descr="Icon-Reload Fami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Reload Family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64" cy="496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176E" w:rsidRPr="000934E5" w:rsidRDefault="00EF176E" w:rsidP="000934E5">
    <w:pPr>
      <w:pStyle w:val="Header"/>
      <w:rPr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828"/>
      <w:gridCol w:w="5800"/>
    </w:tblGrid>
    <w:tr w:rsidR="003F389C" w:rsidTr="000934E5">
      <w:tc>
        <w:tcPr>
          <w:tcW w:w="3828" w:type="dxa"/>
        </w:tcPr>
        <w:p w:rsidR="003F389C" w:rsidRDefault="003F389C" w:rsidP="000934E5">
          <w:pPr>
            <w:pStyle w:val="Header"/>
            <w:rPr>
              <w:szCs w:val="18"/>
            </w:rPr>
          </w:pPr>
          <w:del w:id="0" w:author="BVN" w:date="2012-07-23T08:08:00Z">
            <w:r w:rsidRPr="00663CC9" w:rsidDel="008D3774">
              <w:rPr>
                <w:szCs w:val="18"/>
              </w:rPr>
              <w:delText>MEMORANDUM</w:delText>
            </w:r>
          </w:del>
          <w:ins w:id="1" w:author="BVN" w:date="2012-07-23T08:08:00Z">
            <w:r>
              <w:rPr>
                <w:szCs w:val="18"/>
              </w:rPr>
              <w:t xml:space="preserve">How To – </w:t>
            </w:r>
          </w:ins>
          <w:r w:rsidR="000934E5">
            <w:rPr>
              <w:szCs w:val="18"/>
            </w:rPr>
            <w:t>Merger App</w:t>
          </w:r>
        </w:p>
      </w:tc>
      <w:tc>
        <w:tcPr>
          <w:tcW w:w="5800" w:type="dxa"/>
        </w:tcPr>
        <w:p w:rsidR="003F389C" w:rsidRDefault="0039361A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-400685</wp:posOffset>
                </wp:positionV>
                <wp:extent cx="1473200" cy="796925"/>
                <wp:effectExtent l="19050" t="0" r="0" b="0"/>
                <wp:wrapNone/>
                <wp:docPr id="2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F389C">
            <w:rPr>
              <w:noProof/>
              <w:szCs w:val="18"/>
            </w:rPr>
            <w:drawing>
              <wp:inline distT="0" distB="0" distL="0" distR="0">
                <wp:extent cx="457264" cy="496179"/>
                <wp:effectExtent l="19050" t="0" r="0" b="0"/>
                <wp:docPr id="4" name="Picture 3" descr="Icon-Reload Fami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Reload Family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64" cy="496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E128D" w:rsidRPr="00663CC9" w:rsidRDefault="008E128D">
    <w:pPr>
      <w:pStyle w:val="Header"/>
      <w:rPr>
        <w:szCs w:val="1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6280"/>
    </w:tblGrid>
    <w:tr w:rsidR="003F389C" w:rsidTr="003F389C">
      <w:tc>
        <w:tcPr>
          <w:tcW w:w="3348" w:type="dxa"/>
        </w:tcPr>
        <w:p w:rsidR="003F389C" w:rsidRDefault="003F389C">
          <w:pPr>
            <w:pStyle w:val="Header"/>
            <w:rPr>
              <w:szCs w:val="18"/>
            </w:rPr>
          </w:pPr>
          <w:del w:id="2" w:author="BVN" w:date="2012-07-23T08:08:00Z">
            <w:r w:rsidRPr="00663CC9" w:rsidDel="008D3774">
              <w:rPr>
                <w:szCs w:val="18"/>
              </w:rPr>
              <w:delText>MEMORANDUM</w:delText>
            </w:r>
          </w:del>
          <w:ins w:id="3" w:author="BVN" w:date="2012-07-23T08:08:00Z">
            <w:r>
              <w:rPr>
                <w:szCs w:val="18"/>
              </w:rPr>
              <w:t xml:space="preserve">How To – </w:t>
            </w:r>
          </w:ins>
          <w:r>
            <w:rPr>
              <w:szCs w:val="18"/>
            </w:rPr>
            <w:t>Reload Families - Batch App</w:t>
          </w:r>
        </w:p>
      </w:tc>
      <w:tc>
        <w:tcPr>
          <w:tcW w:w="6280" w:type="dxa"/>
        </w:tcPr>
        <w:p w:rsidR="003F389C" w:rsidRDefault="0039361A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2617648</wp:posOffset>
                </wp:positionH>
                <wp:positionV relativeFrom="paragraph">
                  <wp:posOffset>-517550</wp:posOffset>
                </wp:positionV>
                <wp:extent cx="1473251" cy="797356"/>
                <wp:effectExtent l="19050" t="0" r="0" b="0"/>
                <wp:wrapNone/>
                <wp:docPr id="7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51" cy="7973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F389C">
            <w:rPr>
              <w:noProof/>
              <w:szCs w:val="18"/>
            </w:rPr>
            <w:drawing>
              <wp:inline distT="0" distB="0" distL="0" distR="0">
                <wp:extent cx="571580" cy="314369"/>
                <wp:effectExtent l="19050" t="0" r="0" b="0"/>
                <wp:docPr id="8" name="Picture 7" descr="Icon-BatchFamilyRelo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BatchFamilyReloader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80" cy="314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60DD" w:rsidRPr="00663CC9" w:rsidRDefault="00DC60DD" w:rsidP="003F389C">
    <w:pPr>
      <w:pStyle w:val="Header"/>
      <w:rPr>
        <w:szCs w:val="18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68"/>
      <w:gridCol w:w="6760"/>
    </w:tblGrid>
    <w:tr w:rsidR="003F389C" w:rsidTr="003F389C">
      <w:tc>
        <w:tcPr>
          <w:tcW w:w="2868" w:type="dxa"/>
        </w:tcPr>
        <w:p w:rsidR="003F389C" w:rsidRDefault="003F389C">
          <w:pPr>
            <w:pStyle w:val="Header"/>
            <w:rPr>
              <w:szCs w:val="18"/>
            </w:rPr>
          </w:pPr>
          <w:del w:id="4" w:author="BVN" w:date="2012-07-23T08:08:00Z">
            <w:r w:rsidRPr="00663CC9" w:rsidDel="008D3774">
              <w:rPr>
                <w:szCs w:val="18"/>
              </w:rPr>
              <w:delText>MEMORANDUM</w:delText>
            </w:r>
          </w:del>
          <w:ins w:id="5" w:author="BVN" w:date="2012-07-23T08:08:00Z">
            <w:r>
              <w:rPr>
                <w:szCs w:val="18"/>
              </w:rPr>
              <w:t xml:space="preserve">How To – </w:t>
            </w:r>
          </w:ins>
          <w:r>
            <w:rPr>
              <w:szCs w:val="18"/>
            </w:rPr>
            <w:t>Family Reporter App</w:t>
          </w:r>
        </w:p>
      </w:tc>
      <w:tc>
        <w:tcPr>
          <w:tcW w:w="6760" w:type="dxa"/>
        </w:tcPr>
        <w:p w:rsidR="003F389C" w:rsidRDefault="0039361A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-547370</wp:posOffset>
                </wp:positionV>
                <wp:extent cx="1473200" cy="796925"/>
                <wp:effectExtent l="19050" t="0" r="0" b="0"/>
                <wp:wrapNone/>
                <wp:docPr id="9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F389C">
            <w:rPr>
              <w:noProof/>
              <w:szCs w:val="18"/>
            </w:rPr>
            <w:drawing>
              <wp:inline distT="0" distB="0" distL="0" distR="0">
                <wp:extent cx="590632" cy="247685"/>
                <wp:effectExtent l="19050" t="0" r="0" b="0"/>
                <wp:docPr id="10" name="Picture 9" descr="Icon-ReportFamilyPrope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ReportFamilyProperties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632" cy="247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F389C" w:rsidRPr="00663CC9" w:rsidRDefault="003F389C" w:rsidP="003F389C">
    <w:pPr>
      <w:pStyle w:val="Header"/>
      <w:rPr>
        <w:szCs w:val="18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68"/>
      <w:gridCol w:w="6760"/>
    </w:tblGrid>
    <w:tr w:rsidR="00986755" w:rsidTr="003F389C">
      <w:tc>
        <w:tcPr>
          <w:tcW w:w="2868" w:type="dxa"/>
        </w:tcPr>
        <w:p w:rsidR="00986755" w:rsidRDefault="00986755" w:rsidP="00986755">
          <w:pPr>
            <w:pStyle w:val="Header"/>
            <w:rPr>
              <w:szCs w:val="18"/>
            </w:rPr>
          </w:pPr>
          <w:del w:id="6" w:author="BVN" w:date="2012-07-23T08:08:00Z">
            <w:r w:rsidRPr="00663CC9" w:rsidDel="008D3774">
              <w:rPr>
                <w:szCs w:val="18"/>
              </w:rPr>
              <w:delText>MEMORANDUM</w:delText>
            </w:r>
          </w:del>
          <w:ins w:id="7" w:author="BVN" w:date="2012-07-23T08:08:00Z">
            <w:r>
              <w:rPr>
                <w:szCs w:val="18"/>
              </w:rPr>
              <w:t xml:space="preserve">How To – </w:t>
            </w:r>
          </w:ins>
          <w:r>
            <w:rPr>
              <w:szCs w:val="18"/>
            </w:rPr>
            <w:t>Family Updater App</w:t>
          </w:r>
        </w:p>
      </w:tc>
      <w:tc>
        <w:tcPr>
          <w:tcW w:w="6760" w:type="dxa"/>
        </w:tcPr>
        <w:p w:rsidR="00986755" w:rsidRDefault="0039361A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-576580</wp:posOffset>
                </wp:positionV>
                <wp:extent cx="1473200" cy="796925"/>
                <wp:effectExtent l="19050" t="0" r="0" b="0"/>
                <wp:wrapNone/>
                <wp:docPr id="24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86755">
            <w:rPr>
              <w:noProof/>
              <w:szCs w:val="18"/>
            </w:rPr>
            <w:drawing>
              <wp:inline distT="0" distB="0" distL="0" distR="0">
                <wp:extent cx="657317" cy="266737"/>
                <wp:effectExtent l="19050" t="0" r="9433" b="0"/>
                <wp:docPr id="28" name="Picture 27" descr="Icon-UpdateFamilyParameterValu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UpdateFamilyParameterValues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17" cy="266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86755" w:rsidRPr="00663CC9" w:rsidRDefault="00986755" w:rsidP="003F389C">
    <w:pPr>
      <w:pStyle w:val="Header"/>
      <w:rPr>
        <w:szCs w:val="18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68"/>
      <w:gridCol w:w="6760"/>
    </w:tblGrid>
    <w:tr w:rsidR="00DF2753" w:rsidTr="003F389C">
      <w:tc>
        <w:tcPr>
          <w:tcW w:w="2868" w:type="dxa"/>
        </w:tcPr>
        <w:p w:rsidR="00DF2753" w:rsidRDefault="00DF2753" w:rsidP="00DF2753">
          <w:pPr>
            <w:pStyle w:val="Header"/>
            <w:rPr>
              <w:szCs w:val="18"/>
            </w:rPr>
          </w:pPr>
          <w:del w:id="8" w:author="BVN" w:date="2012-07-23T08:08:00Z">
            <w:r w:rsidRPr="00663CC9" w:rsidDel="008D3774">
              <w:rPr>
                <w:szCs w:val="18"/>
              </w:rPr>
              <w:delText>MEMORANDUM</w:delText>
            </w:r>
          </w:del>
          <w:ins w:id="9" w:author="BVN" w:date="2012-07-23T08:08:00Z">
            <w:r>
              <w:rPr>
                <w:szCs w:val="18"/>
              </w:rPr>
              <w:t xml:space="preserve">How To – </w:t>
            </w:r>
          </w:ins>
          <w:r>
            <w:rPr>
              <w:szCs w:val="18"/>
            </w:rPr>
            <w:t>Add Shared Parameter</w:t>
          </w:r>
        </w:p>
      </w:tc>
      <w:tc>
        <w:tcPr>
          <w:tcW w:w="6760" w:type="dxa"/>
        </w:tcPr>
        <w:p w:rsidR="00DF2753" w:rsidRDefault="0039361A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-539750</wp:posOffset>
                </wp:positionV>
                <wp:extent cx="1473200" cy="796925"/>
                <wp:effectExtent l="19050" t="0" r="0" b="0"/>
                <wp:wrapNone/>
                <wp:docPr id="30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F2753">
            <w:rPr>
              <w:noProof/>
              <w:szCs w:val="18"/>
            </w:rPr>
            <w:drawing>
              <wp:inline distT="0" distB="0" distL="0" distR="0">
                <wp:extent cx="543001" cy="256132"/>
                <wp:effectExtent l="19050" t="0" r="9449" b="0"/>
                <wp:docPr id="32" name="Picture 31" descr="Icon-AddSharedparamterToFami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AddSharedparamterToFamily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001" cy="256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F2753" w:rsidRPr="00663CC9" w:rsidRDefault="00DF2753" w:rsidP="003F389C">
    <w:pPr>
      <w:pStyle w:val="Header"/>
      <w:rPr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803"/>
    <w:multiLevelType w:val="hybridMultilevel"/>
    <w:tmpl w:val="637E2FB0"/>
    <w:lvl w:ilvl="0" w:tplc="62EEB6BC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4BEF"/>
    <w:multiLevelType w:val="hybridMultilevel"/>
    <w:tmpl w:val="B6D8073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26504"/>
    <w:multiLevelType w:val="multilevel"/>
    <w:tmpl w:val="334C3242"/>
    <w:lvl w:ilvl="0">
      <w:start w:val="1"/>
      <w:numFmt w:val="decimal"/>
      <w:pStyle w:val="List-Numbered"/>
      <w:lvlText w:val="%1.00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4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3">
    <w:nsid w:val="08472FB8"/>
    <w:multiLevelType w:val="multilevel"/>
    <w:tmpl w:val="993E5484"/>
    <w:lvl w:ilvl="0">
      <w:start w:val="1"/>
      <w:numFmt w:val="bullet"/>
      <w:pStyle w:val="List-Bulleted"/>
      <w:lvlText w:val="•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  <w:b w:val="0"/>
        <w:i w:val="0"/>
        <w:caps w:val="0"/>
        <w:strike w:val="0"/>
        <w:dstrike w:val="0"/>
        <w:vanish w:val="0"/>
        <w:sz w:val="16"/>
        <w:szCs w:val="18"/>
        <w:vertAlign w:val="baseline"/>
      </w:rPr>
    </w:lvl>
    <w:lvl w:ilvl="1">
      <w:start w:val="1"/>
      <w:numFmt w:val="bullet"/>
      <w:lvlText w:val=":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2D1569"/>
    <w:multiLevelType w:val="hybridMultilevel"/>
    <w:tmpl w:val="908CE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65E77"/>
    <w:multiLevelType w:val="hybridMultilevel"/>
    <w:tmpl w:val="A7E8F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37D44"/>
    <w:multiLevelType w:val="hybridMultilevel"/>
    <w:tmpl w:val="4CD4DAC0"/>
    <w:lvl w:ilvl="0" w:tplc="DA20A9F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628B9"/>
    <w:multiLevelType w:val="multilevel"/>
    <w:tmpl w:val="5C9E87B4"/>
    <w:lvl w:ilvl="0">
      <w:start w:val="1"/>
      <w:numFmt w:val="decimal"/>
      <w:pStyle w:val="Heading1"/>
      <w:lvlText w:val="%1.00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Zero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4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8">
    <w:nsid w:val="167952C6"/>
    <w:multiLevelType w:val="hybridMultilevel"/>
    <w:tmpl w:val="91EEB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1654D"/>
    <w:multiLevelType w:val="multilevel"/>
    <w:tmpl w:val="E8DE345A"/>
    <w:lvl w:ilvl="0">
      <w:start w:val="1"/>
      <w:numFmt w:val="decimal"/>
      <w:lvlText w:val="%1.00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4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10">
    <w:nsid w:val="30D21DEB"/>
    <w:multiLevelType w:val="hybridMultilevel"/>
    <w:tmpl w:val="EDA0B91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96E23"/>
    <w:multiLevelType w:val="hybridMultilevel"/>
    <w:tmpl w:val="062C4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B5BA5"/>
    <w:multiLevelType w:val="hybridMultilevel"/>
    <w:tmpl w:val="2DC2F172"/>
    <w:lvl w:ilvl="0" w:tplc="0C09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3">
    <w:nsid w:val="47B352F5"/>
    <w:multiLevelType w:val="hybridMultilevel"/>
    <w:tmpl w:val="98FCAB9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E232E"/>
    <w:multiLevelType w:val="hybridMultilevel"/>
    <w:tmpl w:val="BFD61FB6"/>
    <w:lvl w:ilvl="0" w:tplc="0C09000F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5">
    <w:nsid w:val="5DE27859"/>
    <w:multiLevelType w:val="hybridMultilevel"/>
    <w:tmpl w:val="F4F4C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A1B9D"/>
    <w:multiLevelType w:val="multilevel"/>
    <w:tmpl w:val="993E5484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  <w:b w:val="0"/>
        <w:i w:val="0"/>
        <w:caps w:val="0"/>
        <w:strike w:val="0"/>
        <w:dstrike w:val="0"/>
        <w:vanish w:val="0"/>
        <w:sz w:val="16"/>
        <w:szCs w:val="18"/>
        <w:vertAlign w:val="baseline"/>
      </w:rPr>
    </w:lvl>
    <w:lvl w:ilvl="1">
      <w:start w:val="1"/>
      <w:numFmt w:val="bullet"/>
      <w:lvlText w:val=":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F2738E4"/>
    <w:multiLevelType w:val="hybridMultilevel"/>
    <w:tmpl w:val="870080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5F17BC"/>
    <w:multiLevelType w:val="multilevel"/>
    <w:tmpl w:val="76EC9A36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  <w:b w:val="0"/>
        <w:i w:val="0"/>
        <w:caps w:val="0"/>
        <w:strike w:val="0"/>
        <w:dstrike w:val="0"/>
        <w:vanish w:val="0"/>
        <w:sz w:val="16"/>
        <w:szCs w:val="1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AA49FD"/>
    <w:multiLevelType w:val="hybridMultilevel"/>
    <w:tmpl w:val="75CC8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14010"/>
    <w:multiLevelType w:val="hybridMultilevel"/>
    <w:tmpl w:val="165294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B62B66"/>
    <w:multiLevelType w:val="hybridMultilevel"/>
    <w:tmpl w:val="AAC8614C"/>
    <w:lvl w:ilvl="0" w:tplc="B44C805A"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1F38C0"/>
    <w:multiLevelType w:val="hybridMultilevel"/>
    <w:tmpl w:val="941802E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61720"/>
    <w:multiLevelType w:val="hybridMultilevel"/>
    <w:tmpl w:val="98822740"/>
    <w:lvl w:ilvl="0" w:tplc="43E87D48"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45F08"/>
    <w:multiLevelType w:val="hybridMultilevel"/>
    <w:tmpl w:val="A978E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"/>
  </w:num>
  <w:num w:numId="5">
    <w:abstractNumId w:val="18"/>
  </w:num>
  <w:num w:numId="6">
    <w:abstractNumId w:val="16"/>
  </w:num>
  <w:num w:numId="7">
    <w:abstractNumId w:val="9"/>
  </w:num>
  <w:num w:numId="8">
    <w:abstractNumId w:val="3"/>
  </w:num>
  <w:num w:numId="9">
    <w:abstractNumId w:val="6"/>
  </w:num>
  <w:num w:numId="10">
    <w:abstractNumId w:val="15"/>
  </w:num>
  <w:num w:numId="11">
    <w:abstractNumId w:val="12"/>
  </w:num>
  <w:num w:numId="12">
    <w:abstractNumId w:val="14"/>
  </w:num>
  <w:num w:numId="13">
    <w:abstractNumId w:val="24"/>
  </w:num>
  <w:num w:numId="14">
    <w:abstractNumId w:val="19"/>
  </w:num>
  <w:num w:numId="15">
    <w:abstractNumId w:val="23"/>
  </w:num>
  <w:num w:numId="16">
    <w:abstractNumId w:val="7"/>
  </w:num>
  <w:num w:numId="17">
    <w:abstractNumId w:val="11"/>
  </w:num>
  <w:num w:numId="18">
    <w:abstractNumId w:val="2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2"/>
  </w:num>
  <w:num w:numId="25">
    <w:abstractNumId w:val="13"/>
  </w:num>
  <w:num w:numId="26">
    <w:abstractNumId w:val="1"/>
  </w:num>
  <w:num w:numId="27">
    <w:abstractNumId w:val="10"/>
  </w:num>
  <w:num w:numId="28">
    <w:abstractNumId w:val="4"/>
  </w:num>
  <w:num w:numId="29">
    <w:abstractNumId w:val="5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8"/>
  </w:num>
  <w:num w:numId="34">
    <w:abstractNumId w:val="7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001"/>
  <w:defaultTabStop w:val="720"/>
  <w:drawingGridHorizontalSpacing w:val="9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AD0DFB"/>
    <w:rsid w:val="00003739"/>
    <w:rsid w:val="0002762A"/>
    <w:rsid w:val="00045580"/>
    <w:rsid w:val="000535A8"/>
    <w:rsid w:val="00061FDC"/>
    <w:rsid w:val="000672DB"/>
    <w:rsid w:val="00070865"/>
    <w:rsid w:val="00085879"/>
    <w:rsid w:val="000934E5"/>
    <w:rsid w:val="000A2E62"/>
    <w:rsid w:val="000B060B"/>
    <w:rsid w:val="000B0628"/>
    <w:rsid w:val="000C222B"/>
    <w:rsid w:val="000D01DA"/>
    <w:rsid w:val="000D1B8E"/>
    <w:rsid w:val="000D42FC"/>
    <w:rsid w:val="000E3406"/>
    <w:rsid w:val="000F05C2"/>
    <w:rsid w:val="000F7C42"/>
    <w:rsid w:val="00102B77"/>
    <w:rsid w:val="0010632C"/>
    <w:rsid w:val="0011196A"/>
    <w:rsid w:val="00113799"/>
    <w:rsid w:val="00116242"/>
    <w:rsid w:val="00116D22"/>
    <w:rsid w:val="001257D5"/>
    <w:rsid w:val="001277C8"/>
    <w:rsid w:val="00137E9D"/>
    <w:rsid w:val="00150278"/>
    <w:rsid w:val="00171459"/>
    <w:rsid w:val="00174583"/>
    <w:rsid w:val="001750F0"/>
    <w:rsid w:val="00180ED4"/>
    <w:rsid w:val="00182D33"/>
    <w:rsid w:val="00187A03"/>
    <w:rsid w:val="00194B44"/>
    <w:rsid w:val="001B3AE0"/>
    <w:rsid w:val="001B4AF3"/>
    <w:rsid w:val="001B5A6F"/>
    <w:rsid w:val="001B7D1F"/>
    <w:rsid w:val="001C30D9"/>
    <w:rsid w:val="001C6EBB"/>
    <w:rsid w:val="001D6ED8"/>
    <w:rsid w:val="001D7522"/>
    <w:rsid w:val="001E1BC8"/>
    <w:rsid w:val="001E6142"/>
    <w:rsid w:val="001F38AA"/>
    <w:rsid w:val="00227E1C"/>
    <w:rsid w:val="00230826"/>
    <w:rsid w:val="00230C4E"/>
    <w:rsid w:val="00246AB0"/>
    <w:rsid w:val="00246B66"/>
    <w:rsid w:val="00247A95"/>
    <w:rsid w:val="002641FD"/>
    <w:rsid w:val="00266170"/>
    <w:rsid w:val="0028498F"/>
    <w:rsid w:val="00284C9A"/>
    <w:rsid w:val="00294E01"/>
    <w:rsid w:val="002958AE"/>
    <w:rsid w:val="002A13D5"/>
    <w:rsid w:val="002A2D7A"/>
    <w:rsid w:val="002B3BC9"/>
    <w:rsid w:val="002B535E"/>
    <w:rsid w:val="002D73D1"/>
    <w:rsid w:val="002F7105"/>
    <w:rsid w:val="002F721F"/>
    <w:rsid w:val="003029C4"/>
    <w:rsid w:val="00314D07"/>
    <w:rsid w:val="00325F26"/>
    <w:rsid w:val="00334AD9"/>
    <w:rsid w:val="003509A3"/>
    <w:rsid w:val="00353723"/>
    <w:rsid w:val="00353A3C"/>
    <w:rsid w:val="00376D9B"/>
    <w:rsid w:val="0039361A"/>
    <w:rsid w:val="003A4D94"/>
    <w:rsid w:val="003B1E17"/>
    <w:rsid w:val="003B5A81"/>
    <w:rsid w:val="003B75DE"/>
    <w:rsid w:val="003C136B"/>
    <w:rsid w:val="003D1650"/>
    <w:rsid w:val="003D4A2E"/>
    <w:rsid w:val="003E0715"/>
    <w:rsid w:val="003E1E91"/>
    <w:rsid w:val="003E6956"/>
    <w:rsid w:val="003F389C"/>
    <w:rsid w:val="003F4FD2"/>
    <w:rsid w:val="003F6247"/>
    <w:rsid w:val="00416487"/>
    <w:rsid w:val="00425A0C"/>
    <w:rsid w:val="00425D5E"/>
    <w:rsid w:val="00445BAE"/>
    <w:rsid w:val="004505FF"/>
    <w:rsid w:val="0045189F"/>
    <w:rsid w:val="00453F9E"/>
    <w:rsid w:val="0047417C"/>
    <w:rsid w:val="0047457F"/>
    <w:rsid w:val="00480E77"/>
    <w:rsid w:val="004905B2"/>
    <w:rsid w:val="00493906"/>
    <w:rsid w:val="00497C94"/>
    <w:rsid w:val="004A29FF"/>
    <w:rsid w:val="004A5CC7"/>
    <w:rsid w:val="004B52C6"/>
    <w:rsid w:val="004C6EB8"/>
    <w:rsid w:val="004D0706"/>
    <w:rsid w:val="004D1CFB"/>
    <w:rsid w:val="004F0547"/>
    <w:rsid w:val="004F2202"/>
    <w:rsid w:val="005043A9"/>
    <w:rsid w:val="00507612"/>
    <w:rsid w:val="005206F9"/>
    <w:rsid w:val="00522BA0"/>
    <w:rsid w:val="005235F9"/>
    <w:rsid w:val="00526EC1"/>
    <w:rsid w:val="005309BF"/>
    <w:rsid w:val="00546A05"/>
    <w:rsid w:val="005810CB"/>
    <w:rsid w:val="005976C4"/>
    <w:rsid w:val="005A2EDB"/>
    <w:rsid w:val="005A57E6"/>
    <w:rsid w:val="005A5F70"/>
    <w:rsid w:val="005B0D20"/>
    <w:rsid w:val="005B37C0"/>
    <w:rsid w:val="005C2A45"/>
    <w:rsid w:val="005C5A98"/>
    <w:rsid w:val="00604098"/>
    <w:rsid w:val="00624175"/>
    <w:rsid w:val="00663CC9"/>
    <w:rsid w:val="00671516"/>
    <w:rsid w:val="00673965"/>
    <w:rsid w:val="00680085"/>
    <w:rsid w:val="00682331"/>
    <w:rsid w:val="006850B8"/>
    <w:rsid w:val="006861AE"/>
    <w:rsid w:val="00693DA6"/>
    <w:rsid w:val="00693E10"/>
    <w:rsid w:val="006A4B09"/>
    <w:rsid w:val="006B69ED"/>
    <w:rsid w:val="006D15A2"/>
    <w:rsid w:val="006E1689"/>
    <w:rsid w:val="006E60E0"/>
    <w:rsid w:val="006E622A"/>
    <w:rsid w:val="006E7F0F"/>
    <w:rsid w:val="006F6192"/>
    <w:rsid w:val="0070584F"/>
    <w:rsid w:val="0072127E"/>
    <w:rsid w:val="00721E42"/>
    <w:rsid w:val="00733295"/>
    <w:rsid w:val="00761F9F"/>
    <w:rsid w:val="00764F35"/>
    <w:rsid w:val="007740D8"/>
    <w:rsid w:val="00774B7B"/>
    <w:rsid w:val="007754E1"/>
    <w:rsid w:val="00780F3F"/>
    <w:rsid w:val="00795A54"/>
    <w:rsid w:val="007A0149"/>
    <w:rsid w:val="007A2769"/>
    <w:rsid w:val="007B400A"/>
    <w:rsid w:val="007B4346"/>
    <w:rsid w:val="007D16C8"/>
    <w:rsid w:val="007F1D07"/>
    <w:rsid w:val="007F4D6C"/>
    <w:rsid w:val="007F5C2A"/>
    <w:rsid w:val="008050D4"/>
    <w:rsid w:val="008304F8"/>
    <w:rsid w:val="00831C7F"/>
    <w:rsid w:val="00840A9A"/>
    <w:rsid w:val="00844F49"/>
    <w:rsid w:val="00847B8E"/>
    <w:rsid w:val="0085101E"/>
    <w:rsid w:val="00865C7F"/>
    <w:rsid w:val="00884749"/>
    <w:rsid w:val="008B03CC"/>
    <w:rsid w:val="008B1589"/>
    <w:rsid w:val="008B36B2"/>
    <w:rsid w:val="008B5C09"/>
    <w:rsid w:val="008C3316"/>
    <w:rsid w:val="008D3774"/>
    <w:rsid w:val="008E0097"/>
    <w:rsid w:val="008E0F3E"/>
    <w:rsid w:val="008E128D"/>
    <w:rsid w:val="008E66B0"/>
    <w:rsid w:val="008F2CF5"/>
    <w:rsid w:val="00906B02"/>
    <w:rsid w:val="00910526"/>
    <w:rsid w:val="0094436F"/>
    <w:rsid w:val="009462B2"/>
    <w:rsid w:val="009474D8"/>
    <w:rsid w:val="0095034B"/>
    <w:rsid w:val="00955CA7"/>
    <w:rsid w:val="0095611C"/>
    <w:rsid w:val="00981F0C"/>
    <w:rsid w:val="00986755"/>
    <w:rsid w:val="00987792"/>
    <w:rsid w:val="009955AF"/>
    <w:rsid w:val="009B235D"/>
    <w:rsid w:val="009B4917"/>
    <w:rsid w:val="009B6201"/>
    <w:rsid w:val="009B7B60"/>
    <w:rsid w:val="009C2729"/>
    <w:rsid w:val="009D3C9A"/>
    <w:rsid w:val="009F1C89"/>
    <w:rsid w:val="00A00E58"/>
    <w:rsid w:val="00A06BBA"/>
    <w:rsid w:val="00A148F9"/>
    <w:rsid w:val="00A2367B"/>
    <w:rsid w:val="00A34945"/>
    <w:rsid w:val="00A4674C"/>
    <w:rsid w:val="00A55116"/>
    <w:rsid w:val="00A56308"/>
    <w:rsid w:val="00A57146"/>
    <w:rsid w:val="00A650CF"/>
    <w:rsid w:val="00A77874"/>
    <w:rsid w:val="00A86B40"/>
    <w:rsid w:val="00A87FAB"/>
    <w:rsid w:val="00A96778"/>
    <w:rsid w:val="00AA2E59"/>
    <w:rsid w:val="00AA34CB"/>
    <w:rsid w:val="00AC48FD"/>
    <w:rsid w:val="00AD0DFB"/>
    <w:rsid w:val="00AD2B79"/>
    <w:rsid w:val="00B058FC"/>
    <w:rsid w:val="00B2365C"/>
    <w:rsid w:val="00B333F6"/>
    <w:rsid w:val="00B438FE"/>
    <w:rsid w:val="00B473E6"/>
    <w:rsid w:val="00B500A4"/>
    <w:rsid w:val="00B5366D"/>
    <w:rsid w:val="00B5601E"/>
    <w:rsid w:val="00B608F4"/>
    <w:rsid w:val="00B626AC"/>
    <w:rsid w:val="00BB5BA4"/>
    <w:rsid w:val="00BC3BF6"/>
    <w:rsid w:val="00BD62AF"/>
    <w:rsid w:val="00BE010C"/>
    <w:rsid w:val="00BE297C"/>
    <w:rsid w:val="00C03088"/>
    <w:rsid w:val="00C04F0D"/>
    <w:rsid w:val="00C2051D"/>
    <w:rsid w:val="00C34544"/>
    <w:rsid w:val="00C351C8"/>
    <w:rsid w:val="00C358D8"/>
    <w:rsid w:val="00C40002"/>
    <w:rsid w:val="00C44641"/>
    <w:rsid w:val="00C46C11"/>
    <w:rsid w:val="00C50B9B"/>
    <w:rsid w:val="00C65B44"/>
    <w:rsid w:val="00C6719F"/>
    <w:rsid w:val="00C72497"/>
    <w:rsid w:val="00C72DB9"/>
    <w:rsid w:val="00CA4EFA"/>
    <w:rsid w:val="00CB36FB"/>
    <w:rsid w:val="00CD16EC"/>
    <w:rsid w:val="00CD7456"/>
    <w:rsid w:val="00CE2EFF"/>
    <w:rsid w:val="00CE5BE1"/>
    <w:rsid w:val="00D02561"/>
    <w:rsid w:val="00D1548C"/>
    <w:rsid w:val="00D21D8F"/>
    <w:rsid w:val="00D30BA7"/>
    <w:rsid w:val="00D3319A"/>
    <w:rsid w:val="00D41013"/>
    <w:rsid w:val="00D47C2E"/>
    <w:rsid w:val="00D5547E"/>
    <w:rsid w:val="00D63839"/>
    <w:rsid w:val="00D71B8D"/>
    <w:rsid w:val="00D71CB2"/>
    <w:rsid w:val="00D926D6"/>
    <w:rsid w:val="00D928D8"/>
    <w:rsid w:val="00DB36E1"/>
    <w:rsid w:val="00DC60DD"/>
    <w:rsid w:val="00DC70BA"/>
    <w:rsid w:val="00DE44DA"/>
    <w:rsid w:val="00DF24A4"/>
    <w:rsid w:val="00DF2753"/>
    <w:rsid w:val="00E021C5"/>
    <w:rsid w:val="00E225F5"/>
    <w:rsid w:val="00E53C24"/>
    <w:rsid w:val="00E74F5E"/>
    <w:rsid w:val="00E8171E"/>
    <w:rsid w:val="00E823E4"/>
    <w:rsid w:val="00E84555"/>
    <w:rsid w:val="00EA25CB"/>
    <w:rsid w:val="00EA308D"/>
    <w:rsid w:val="00EA3536"/>
    <w:rsid w:val="00EA3AE3"/>
    <w:rsid w:val="00ED4522"/>
    <w:rsid w:val="00EE19B3"/>
    <w:rsid w:val="00EE2C6E"/>
    <w:rsid w:val="00EE3045"/>
    <w:rsid w:val="00EE4F25"/>
    <w:rsid w:val="00EE6D6F"/>
    <w:rsid w:val="00EF1132"/>
    <w:rsid w:val="00EF176E"/>
    <w:rsid w:val="00F56FB8"/>
    <w:rsid w:val="00F62042"/>
    <w:rsid w:val="00F65D6D"/>
    <w:rsid w:val="00F81FD2"/>
    <w:rsid w:val="00FB12D5"/>
    <w:rsid w:val="00FC0648"/>
    <w:rsid w:val="00FC242D"/>
    <w:rsid w:val="00FD2086"/>
    <w:rsid w:val="00FD319C"/>
    <w:rsid w:val="00FD7BD9"/>
    <w:rsid w:val="00FE0EA4"/>
    <w:rsid w:val="00FE3A2D"/>
    <w:rsid w:val="00FF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  <o:rules v:ext="edit">
        <o:r id="V:Rule3" type="connector" idref="#_x0000_s1045"/>
        <o:r id="V:Rule4" type="connector" idref="#_x0000_s103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4B"/>
    <w:pPr>
      <w:spacing w:after="240"/>
    </w:pPr>
    <w:rPr>
      <w:rFonts w:ascii="HelveticaNeueLT Com 45 Lt" w:hAnsi="HelveticaNeueLT Com 45 Lt"/>
      <w:sz w:val="18"/>
      <w:szCs w:val="24"/>
    </w:rPr>
  </w:style>
  <w:style w:type="paragraph" w:styleId="Heading1">
    <w:name w:val="heading 1"/>
    <w:basedOn w:val="Normal"/>
    <w:next w:val="Normal"/>
    <w:qFormat/>
    <w:rsid w:val="001B5A6F"/>
    <w:pPr>
      <w:keepNext/>
      <w:numPr>
        <w:numId w:val="3"/>
      </w:numPr>
      <w:spacing w:before="240" w:after="60"/>
      <w:outlineLvl w:val="0"/>
    </w:pPr>
    <w:rPr>
      <w:rFonts w:cs="Arial"/>
      <w:bCs/>
      <w:caps/>
      <w:kern w:val="32"/>
    </w:rPr>
  </w:style>
  <w:style w:type="paragraph" w:styleId="Heading2">
    <w:name w:val="heading 2"/>
    <w:basedOn w:val="Heading1"/>
    <w:next w:val="Normal"/>
    <w:qFormat/>
    <w:rsid w:val="001B5A6F"/>
    <w:pPr>
      <w:numPr>
        <w:ilvl w:val="1"/>
      </w:numPr>
      <w:outlineLvl w:val="1"/>
    </w:pPr>
    <w:rPr>
      <w:bCs w:val="0"/>
      <w:iCs/>
      <w:caps w:val="0"/>
      <w:szCs w:val="28"/>
    </w:rPr>
  </w:style>
  <w:style w:type="paragraph" w:styleId="Heading3">
    <w:name w:val="heading 3"/>
    <w:basedOn w:val="Heading2"/>
    <w:next w:val="Normal"/>
    <w:qFormat/>
    <w:rsid w:val="00116242"/>
    <w:pPr>
      <w:numPr>
        <w:ilvl w:val="2"/>
      </w:numPr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5A6F"/>
    <w:pPr>
      <w:tabs>
        <w:tab w:val="center" w:pos="4153"/>
        <w:tab w:val="right" w:pos="8306"/>
      </w:tabs>
      <w:spacing w:after="0"/>
    </w:pPr>
  </w:style>
  <w:style w:type="paragraph" w:styleId="Footer">
    <w:name w:val="footer"/>
    <w:basedOn w:val="Normal"/>
    <w:rsid w:val="001B5A6F"/>
    <w:pPr>
      <w:tabs>
        <w:tab w:val="center" w:pos="4153"/>
        <w:tab w:val="right" w:pos="8306"/>
      </w:tabs>
    </w:pPr>
  </w:style>
  <w:style w:type="character" w:customStyle="1" w:styleId="Character-highlight">
    <w:name w:val="Character - highlight"/>
    <w:basedOn w:val="DefaultParagraphFont"/>
    <w:rsid w:val="001B5A6F"/>
    <w:rPr>
      <w:rFonts w:ascii="HelveticaNeueLT Com 46 LtIt" w:hAnsi="HelveticaNeueLT Com 46 LtIt"/>
    </w:rPr>
  </w:style>
  <w:style w:type="paragraph" w:customStyle="1" w:styleId="List-Numbered">
    <w:name w:val="List - Numbered"/>
    <w:basedOn w:val="Normal"/>
    <w:rsid w:val="001B5A6F"/>
    <w:pPr>
      <w:numPr>
        <w:numId w:val="4"/>
      </w:numPr>
      <w:contextualSpacing/>
    </w:pPr>
  </w:style>
  <w:style w:type="paragraph" w:customStyle="1" w:styleId="List-Bulleted">
    <w:name w:val="List - Bulleted"/>
    <w:basedOn w:val="List-Numbered"/>
    <w:rsid w:val="003B5A81"/>
    <w:pPr>
      <w:numPr>
        <w:numId w:val="8"/>
      </w:numPr>
    </w:pPr>
  </w:style>
  <w:style w:type="paragraph" w:customStyle="1" w:styleId="Paragraph-tables">
    <w:name w:val="Paragraph - tables"/>
    <w:basedOn w:val="Normal"/>
    <w:rsid w:val="001B5A6F"/>
    <w:pPr>
      <w:spacing w:after="0"/>
    </w:pPr>
  </w:style>
  <w:style w:type="table" w:customStyle="1" w:styleId="Table">
    <w:name w:val="Table"/>
    <w:basedOn w:val="TableNormal"/>
    <w:rsid w:val="001B5A6F"/>
    <w:rPr>
      <w:rFonts w:ascii="HelveticaNeueLT Com 45 Lt" w:hAnsi="HelveticaNeueLT Com 45 Lt"/>
      <w:sz w:val="18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589"/>
    <w:pPr>
      <w:ind w:left="720"/>
      <w:contextualSpacing/>
    </w:pPr>
  </w:style>
  <w:style w:type="table" w:styleId="TableGrid">
    <w:name w:val="Table Grid"/>
    <w:basedOn w:val="TableNormal"/>
    <w:uiPriority w:val="59"/>
    <w:rsid w:val="0007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0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5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5B2"/>
    <w:rPr>
      <w:rFonts w:ascii="HelveticaNeueLT Com 45 Lt" w:hAnsi="HelveticaNeueLT Com 45 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5B2"/>
    <w:rPr>
      <w:rFonts w:ascii="HelveticaNeueLT Com 45 Lt" w:hAnsi="HelveticaNeueLT Com 45 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5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B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D7BD9"/>
    <w:pPr>
      <w:spacing w:after="200"/>
    </w:pPr>
    <w:rPr>
      <w:b/>
      <w:bCs/>
      <w:color w:val="4F81BD" w:themeColor="accent1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4B"/>
    <w:pPr>
      <w:spacing w:after="240"/>
    </w:pPr>
    <w:rPr>
      <w:rFonts w:ascii="HelveticaNeueLT Com 45 Lt" w:hAnsi="HelveticaNeueLT Com 45 Lt"/>
      <w:sz w:val="18"/>
      <w:szCs w:val="24"/>
    </w:rPr>
  </w:style>
  <w:style w:type="paragraph" w:styleId="Heading1">
    <w:name w:val="heading 1"/>
    <w:basedOn w:val="Normal"/>
    <w:next w:val="Normal"/>
    <w:qFormat/>
    <w:rsid w:val="001B5A6F"/>
    <w:pPr>
      <w:keepNext/>
      <w:numPr>
        <w:numId w:val="3"/>
      </w:numPr>
      <w:spacing w:before="240" w:after="60"/>
      <w:outlineLvl w:val="0"/>
    </w:pPr>
    <w:rPr>
      <w:rFonts w:cs="Arial"/>
      <w:bCs/>
      <w:caps/>
      <w:kern w:val="32"/>
    </w:rPr>
  </w:style>
  <w:style w:type="paragraph" w:styleId="Heading2">
    <w:name w:val="heading 2"/>
    <w:basedOn w:val="Heading1"/>
    <w:next w:val="Normal"/>
    <w:qFormat/>
    <w:rsid w:val="001B5A6F"/>
    <w:pPr>
      <w:numPr>
        <w:ilvl w:val="1"/>
      </w:numPr>
      <w:outlineLvl w:val="1"/>
    </w:pPr>
    <w:rPr>
      <w:bCs w:val="0"/>
      <w:iCs/>
      <w:caps w:val="0"/>
      <w:szCs w:val="28"/>
    </w:rPr>
  </w:style>
  <w:style w:type="paragraph" w:styleId="Heading3">
    <w:name w:val="heading 3"/>
    <w:basedOn w:val="Heading2"/>
    <w:next w:val="Normal"/>
    <w:qFormat/>
    <w:rsid w:val="00116242"/>
    <w:pPr>
      <w:numPr>
        <w:ilvl w:val="2"/>
      </w:numPr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5A6F"/>
    <w:pPr>
      <w:tabs>
        <w:tab w:val="center" w:pos="4153"/>
        <w:tab w:val="right" w:pos="8306"/>
      </w:tabs>
      <w:spacing w:after="0"/>
    </w:pPr>
  </w:style>
  <w:style w:type="paragraph" w:styleId="Footer">
    <w:name w:val="footer"/>
    <w:basedOn w:val="Normal"/>
    <w:rsid w:val="001B5A6F"/>
    <w:pPr>
      <w:tabs>
        <w:tab w:val="center" w:pos="4153"/>
        <w:tab w:val="right" w:pos="8306"/>
      </w:tabs>
    </w:pPr>
  </w:style>
  <w:style w:type="character" w:customStyle="1" w:styleId="Character-highlight">
    <w:name w:val="Character - highlight"/>
    <w:basedOn w:val="DefaultParagraphFont"/>
    <w:rsid w:val="001B5A6F"/>
    <w:rPr>
      <w:rFonts w:ascii="HelveticaNeueLT Com 46 LtIt" w:hAnsi="HelveticaNeueLT Com 46 LtIt"/>
    </w:rPr>
  </w:style>
  <w:style w:type="paragraph" w:customStyle="1" w:styleId="List-Numbered">
    <w:name w:val="List - Numbered"/>
    <w:basedOn w:val="Normal"/>
    <w:rsid w:val="001B5A6F"/>
    <w:pPr>
      <w:numPr>
        <w:numId w:val="4"/>
      </w:numPr>
      <w:contextualSpacing/>
    </w:pPr>
  </w:style>
  <w:style w:type="paragraph" w:customStyle="1" w:styleId="List-Bulleted">
    <w:name w:val="List - Bulleted"/>
    <w:basedOn w:val="List-Numbered"/>
    <w:rsid w:val="003B5A81"/>
    <w:pPr>
      <w:numPr>
        <w:numId w:val="8"/>
      </w:numPr>
    </w:pPr>
  </w:style>
  <w:style w:type="paragraph" w:customStyle="1" w:styleId="Paragraph-tables">
    <w:name w:val="Paragraph - tables"/>
    <w:basedOn w:val="Normal"/>
    <w:rsid w:val="001B5A6F"/>
    <w:pPr>
      <w:spacing w:after="0"/>
    </w:pPr>
  </w:style>
  <w:style w:type="table" w:customStyle="1" w:styleId="Table">
    <w:name w:val="Table"/>
    <w:basedOn w:val="TableNormal"/>
    <w:rsid w:val="001B5A6F"/>
    <w:rPr>
      <w:rFonts w:ascii="HelveticaNeueLT Com 45 Lt" w:hAnsi="HelveticaNeueLT Com 45 Lt"/>
      <w:sz w:val="18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589"/>
    <w:pPr>
      <w:ind w:left="720"/>
      <w:contextualSpacing/>
    </w:pPr>
  </w:style>
  <w:style w:type="table" w:styleId="TableGrid">
    <w:name w:val="Table Grid"/>
    <w:basedOn w:val="TableNormal"/>
    <w:uiPriority w:val="59"/>
    <w:rsid w:val="0007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0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5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5B2"/>
    <w:rPr>
      <w:rFonts w:ascii="HelveticaNeueLT Com 45 Lt" w:hAnsi="HelveticaNeueLT Com 45 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5B2"/>
    <w:rPr>
      <w:rFonts w:ascii="HelveticaNeueLT Com 45 Lt" w:hAnsi="HelveticaNeueLT Com 45 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5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1.bin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36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eader" Target="header4.xml"/><Relationship Id="rId35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bvn\templates\BVN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44C0E-90EB-49EA-84EB-8D51CD53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BVN Memo.dot</Template>
  <TotalTime>692</TotalTime>
  <Pages>13</Pages>
  <Words>2293</Words>
  <Characters>11369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BVN Memo</vt:lpstr>
    </vt:vector>
  </TitlesOfParts>
  <Company>BVN</Company>
  <LinksUpToDate>false</LinksUpToDate>
  <CharactersWithSpaces>13635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BVN Memo</dc:title>
  <dc:subject>Kempsey Hospital - BIM Management Plan</dc:subject>
  <dc:creator>BVN</dc:creator>
  <cp:lastModifiedBy>BVN</cp:lastModifiedBy>
  <cp:revision>25</cp:revision>
  <cp:lastPrinted>2012-12-20T02:11:00Z</cp:lastPrinted>
  <dcterms:created xsi:type="dcterms:W3CDTF">2012-07-22T22:05:00Z</dcterms:created>
  <dcterms:modified xsi:type="dcterms:W3CDTF">2013-11-08T03:05:00Z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VN_FullDescription">
    <vt:lpwstr>Kempsey Hospital - BIM Management Plan</vt:lpwstr>
  </property>
  <property fmtid="{D5CDD505-2E9C-101B-9397-08002B2CF9AE}" pid="3" name="BVN_ShortDescription">
    <vt:lpwstr>BVN Memo</vt:lpwstr>
  </property>
  <property fmtid="{D5CDD505-2E9C-101B-9397-08002B2CF9AE}" pid="4" name="BVN_Author">
    <vt:lpwstr>BVN</vt:lpwstr>
  </property>
  <property fmtid="{D5CDD505-2E9C-101B-9397-08002B2CF9AE}" pid="5" name="BVN_FileType">
    <vt:lpwstr>Memorandum</vt:lpwstr>
  </property>
  <property fmtid="{D5CDD505-2E9C-101B-9397-08002B2CF9AE}" pid="6" name="BVN_FileTypeAbbreviated">
    <vt:lpwstr>mem</vt:lpwstr>
  </property>
  <property fmtid="{D5CDD505-2E9C-101B-9397-08002B2CF9AE}" pid="7" name="BVN_CreateDate">
    <vt:lpwstr>120720</vt:lpwstr>
  </property>
  <property fmtid="{D5CDD505-2E9C-101B-9397-08002B2CF9AE}" pid="8" name="BVN_FileNumber">
    <vt:lpwstr>None</vt:lpwstr>
  </property>
  <property fmtid="{D5CDD505-2E9C-101B-9397-08002B2CF9AE}" pid="9" name="BVN_FileNumberAbbreviated">
    <vt:lpwstr/>
  </property>
  <property fmtid="{D5CDD505-2E9C-101B-9397-08002B2CF9AE}" pid="10" name="BVN_Office">
    <vt:lpwstr> </vt:lpwstr>
  </property>
  <property fmtid="{D5CDD505-2E9C-101B-9397-08002B2CF9AE}" pid="11" name="BVN_To">
    <vt:lpwstr>Brody</vt:lpwstr>
  </property>
  <property fmtid="{D5CDD505-2E9C-101B-9397-08002B2CF9AE}" pid="12" name="BVN_CopyTo">
    <vt:lpwstr>Sean Brasier</vt:lpwstr>
  </property>
  <property fmtid="{D5CDD505-2E9C-101B-9397-08002B2CF9AE}" pid="13" name="BVN_From">
    <vt:lpwstr>Julian Ashton</vt:lpwstr>
  </property>
  <property fmtid="{D5CDD505-2E9C-101B-9397-08002B2CF9AE}" pid="14" name="BVN_Date">
    <vt:lpwstr>19 July 2012</vt:lpwstr>
  </property>
  <property fmtid="{D5CDD505-2E9C-101B-9397-08002B2CF9AE}" pid="15" name="BVN_Subject">
    <vt:lpwstr>Kempsey Hospital - BIM Management Plan</vt:lpwstr>
  </property>
  <property fmtid="{D5CDD505-2E9C-101B-9397-08002B2CF9AE}" pid="16" name="BVN_JobNumber">
    <vt:lpwstr> </vt:lpwstr>
  </property>
</Properties>
</file>